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bCs/>
        </w:rPr>
        <w:t>Text for editing, demo edit 1, Module 1.7 (optional)</w:t>
      </w:r>
    </w:p>
    <w:p>
      <w:pPr>
        <w:pStyle w:val="Normal"/>
        <w:rPr/>
      </w:pPr>
      <w:r>
        <w:rPr/>
        <w:t>Immortality is an alluring concept. Some scientists believe that it will be possible to "upload" one's mind by recreating the circuitry of the brain in silico. Before we can upload brains, we first must reverse-engineer neural circuitry and begin by creat</w:t>
      </w:r>
      <w:bookmarkStart w:id="0" w:name="_GoBack"/>
      <w:bookmarkEnd w:id="0"/>
      <w:r>
        <w:rPr/>
        <w:t>ing a circuit map.</w:t>
      </w:r>
    </w:p>
    <w:p>
      <w:pPr>
        <w:pStyle w:val="Normal"/>
        <w:rPr/>
      </w:pPr>
      <w:ins w:id="1" w:author="Unknown Author" w:date="2022-11-19T13:04:16Z">
        <w:r>
          <w:rPr/>
          <w:t>In</w:t>
        </w:r>
      </w:ins>
      <w:moveTo w:id="2" w:author="Unknown Author" w:date="2022-11-19T13:03:23Z">
        <w:r>
          <w:rPr/>
          <w:t xml:space="preserve"> the first example of </w:t>
        </w:r>
      </w:moveTo>
      <w:ins w:id="3" w:author="Unknown Author" w:date="2022-11-19T13:04:22Z">
        <w:r>
          <w:rPr/>
          <w:t xml:space="preserve">a </w:t>
        </w:r>
      </w:ins>
      <w:moveTo w:id="4" w:author="Unknown Author" w:date="2022-11-19T13:03:23Z">
        <w:r>
          <w:rPr/>
          <w:t>relatively large neural circuit reconstruction</w:t>
        </w:r>
      </w:moveTo>
      <w:ins w:id="5" w:author="Unknown Author" w:date="2022-11-19T13:04:28Z">
        <w:r>
          <w:rPr/>
          <w:t xml:space="preserve">, Dr. Kevin Briggman and </w:t>
        </w:r>
      </w:ins>
      <w:ins w:id="6" w:author="Unknown Author" w:date="2022-11-19T13:04:28Z">
        <w:r>
          <w:rPr/>
          <w:t>colleagues</w:t>
        </w:r>
      </w:ins>
      <w:ins w:id="7" w:author="Unknown Author" w:date="2022-11-19T13:04:28Z">
        <w:r>
          <w:rPr/>
          <w:t xml:space="preserve"> (Briggman, Helmstaedter, and Denk 2011) recently mapped the connections between </w:t>
        </w:r>
      </w:ins>
      <w:ins w:id="8" w:author="Unknown Author" w:date="2022-11-19T13:04:28Z">
        <w:r>
          <w:rPr/>
          <w:t xml:space="preserve">key neurons </w:t>
        </w:r>
      </w:ins>
      <w:ins w:id="9" w:author="Unknown Author" w:date="2022-11-19T13:04:28Z">
        <w:r>
          <w:rPr>
            <w:rFonts w:eastAsia="utkal" w:cs="utkal" w:ascii="utkal" w:hAnsi="utkal"/>
          </w:rPr>
          <w:t>—</w:t>
        </w:r>
      </w:ins>
      <w:ins w:id="10" w:author="Unknown Author" w:date="2022-11-19T13:04:28Z">
        <w:r>
          <w:rPr/>
          <w:t xml:space="preserve"> starburst amacrine cells and bipolar ganglion cells </w:t>
        </w:r>
      </w:ins>
      <w:ins w:id="11" w:author="Unknown Author" w:date="2022-11-19T13:04:28Z">
        <w:r>
          <w:rPr>
            <w:rFonts w:eastAsia="utkal" w:cs="utkal" w:ascii="utkal" w:hAnsi="utkal"/>
          </w:rPr>
          <w:t>—</w:t>
        </w:r>
      </w:ins>
      <w:ins w:id="12" w:author="Unknown Author" w:date="2022-11-19T13:04:28Z">
        <w:r>
          <w:rPr>
            <w:rFonts w:eastAsia="Calibri" w:cs=""/>
          </w:rPr>
          <w:t xml:space="preserve"> </w:t>
        </w:r>
      </w:ins>
      <w:ins w:id="13" w:author="Unknown Author" w:date="2022-11-19T13:04:28Z">
        <w:r>
          <w:rPr/>
          <w:t>in the mouse retina</w:t>
        </w:r>
      </w:ins>
      <w:ins w:id="14" w:author="Unknown Author" w:date="2022-11-19T13:05:14Z">
        <w:r>
          <w:rPr/>
          <w:t xml:space="preserve">. </w:t>
        </w:r>
      </w:ins>
      <w:ins w:id="15" w:author="Unknown Author" w:date="2022-11-19T13:07:48Z">
        <w:r>
          <w:rPr/>
          <w:t>The work</w:t>
        </w:r>
      </w:ins>
      <w:moveTo w:id="16" w:author="Unknown Author" w:date="2022-11-19T13:03:23Z">
        <w:r>
          <w:rPr/>
          <w:t xml:space="preserve"> solve</w:t>
        </w:r>
      </w:moveTo>
      <w:ins w:id="17" w:author="Unknown Author" w:date="2022-11-19T13:08:03Z">
        <w:r>
          <w:rPr/>
          <w:t>s a long-standing</w:t>
        </w:r>
      </w:ins>
      <w:moveTo w:id="18" w:author="Unknown Author" w:date="2022-11-19T13:03:23Z">
        <w:r>
          <w:rPr/>
          <w:t xml:space="preserve"> controversy about exactly how starburst amacrine cells </w:t>
        </w:r>
      </w:moveTo>
      <w:moveTo w:id="19" w:author="Unknown Author" w:date="2022-11-19T13:03:23Z">
        <w:r>
          <w:rPr>
            <w:shd w:fill="FFFF00" w:val="clear"/>
          </w:rPr>
          <w:t>are wired to be directionally-selective.</w:t>
        </w:r>
      </w:moveTo>
    </w:p>
    <w:p>
      <w:pPr>
        <w:pStyle w:val="Normal"/>
        <w:rPr/>
      </w:pPr>
      <w:ins w:id="20" w:author="Unknown Author" w:date="2022-11-19T13:10:27Z">
        <w:r>
          <w:rPr/>
          <w:t>Brignmann’s team used serial block-face scanning electron microscopy (SBEM; Denk and Horstmann 2004)</w:t>
        </w:r>
      </w:ins>
      <w:ins w:id="21" w:author="Unknown Author" w:date="2022-11-19T13:11:10Z">
        <w:r>
          <w:rPr/>
          <w:t xml:space="preserve"> </w:t>
        </w:r>
      </w:ins>
      <w:del w:id="22" w:author="Unknown Author" w:date="2022-11-19T13:11:31Z">
        <w:r>
          <w:rPr/>
          <w:delText>Electron microscopy provides the only possible method through which we're able to clearly</w:delText>
        </w:r>
      </w:del>
      <w:ins w:id="23" w:author="Unknown Author" w:date="2022-11-19T13:11:31Z">
        <w:r>
          <w:rPr/>
          <w:t>to</w:t>
        </w:r>
      </w:ins>
      <w:r>
        <w:rPr/>
        <w:t xml:space="preserve"> visualize synapses and follow neural processes. </w:t>
      </w:r>
      <w:del w:id="24" w:author="Unknown Author" w:date="2022-11-19T13:12:31Z">
        <w:r>
          <w:rPr/>
          <w:delText>Volumetric reconstruction of neural tissue using e</w:delText>
        </w:r>
      </w:del>
      <w:ins w:id="25" w:author="Unknown Author" w:date="2022-11-19T13:12:31Z">
        <w:r>
          <w:rPr/>
          <w:t>E</w:t>
        </w:r>
      </w:ins>
      <w:r>
        <w:rPr/>
        <w:t xml:space="preserve">lectron microscopic resolution is necessary to map neural circuitry. Focused ion-beam scanning electron microscopy (Knott et al. 2008) </w:t>
      </w:r>
      <w:del w:id="26" w:author="Unknown Author" w:date="2022-11-19T13:12:55Z">
        <w:r>
          <w:rPr/>
          <w:delText>gives excellent quality images, but</w:delText>
        </w:r>
      </w:del>
      <w:r>
        <w:rPr/>
        <w:t xml:space="preserve"> fails to process tissue pieces larger than 40 microns in diameter</w:t>
      </w:r>
      <w:del w:id="27" w:author="Unknown Author" w:date="2022-11-19T13:13:11Z">
        <w:r>
          <w:rPr/>
          <w:delText>. Thin sections imaged with</w:delText>
        </w:r>
      </w:del>
      <w:ins w:id="28" w:author="Unknown Author" w:date="2022-11-19T13:13:11Z">
        <w:r>
          <w:rPr/>
          <w:t xml:space="preserve"> </w:t>
        </w:r>
      </w:ins>
      <w:ins w:id="29" w:author="Unknown Author" w:date="2022-11-19T13:13:11Z">
        <w:r>
          <w:rPr/>
          <w:t>and</w:t>
        </w:r>
      </w:ins>
      <w:r>
        <w:rPr/>
        <w:t xml:space="preserve"> transmission electron microscopy </w:t>
      </w:r>
      <w:ins w:id="30" w:author="Unknown Author" w:date="2022-11-19T13:13:29Z">
        <w:r>
          <w:rPr/>
          <w:t xml:space="preserve">requires thin samples that often </w:t>
        </w:r>
      </w:ins>
      <w:r>
        <w:rPr/>
        <w:t xml:space="preserve">succumb to the damaging effects of manual handling and section distortion. Thus, it's most prudent to use a method that images the block-face directly and is capable of imaging large block-faces. </w:t>
      </w:r>
      <w:del w:id="31" w:author="Unknown Author" w:date="2022-11-19T13:12:44Z">
        <w:r>
          <w:rPr/>
          <w:delText>Serial block-face scanning electron microscopy (SBEM; Denk and Horstmann 2004)</w:delText>
        </w:r>
      </w:del>
      <w:r>
        <w:rPr/>
        <w:t xml:space="preserve"> </w:t>
      </w:r>
      <w:ins w:id="32" w:author="Unknown Author" w:date="2022-11-19T13:14:05Z">
        <w:r>
          <w:rPr/>
          <w:t xml:space="preserve">Brigmann’s SBEM </w:t>
        </w:r>
      </w:ins>
      <w:r>
        <w:rPr/>
        <w:t>provides both necessary components.</w:t>
      </w:r>
    </w:p>
    <w:p>
      <w:pPr>
        <w:pStyle w:val="Normal"/>
        <w:rPr/>
      </w:pPr>
      <w:del w:id="33" w:author="Unknown Author" w:date="2022-11-19T13:09:29Z">
        <w:r>
          <w:rPr/>
          <w:delText xml:space="preserve">Using SBEM, </w:delText>
        </w:r>
      </w:del>
      <w:del w:id="34" w:author="Unknown Author" w:date="2022-11-19T13:04:41Z">
        <w:r>
          <w:rPr/>
          <w:delText xml:space="preserve">Dr. Kevin Briggman and associates (Briggman, Helmstaedter, and Denk 2011) recently mapped the connections between starburst amacrine cells and bipolar ganglion cells in the mouse retina </w:delText>
        </w:r>
      </w:del>
      <w:del w:id="35" w:author="Unknown Author" w:date="2022-11-19T13:09:25Z">
        <w:r>
          <w:rPr/>
          <w:delText>to better understand the wiring specificity, elucidating the cellular circuit between starburst amacrine cells and direction-selective bipolar retinal ganglion cells.</w:delText>
        </w:r>
      </w:del>
    </w:p>
    <w:p>
      <w:pPr>
        <w:pStyle w:val="Normal"/>
        <w:rPr>
          <w:del w:id="56" w:author="Unknown Author" w:date="2022-11-19T13:20:04Z"/>
        </w:rPr>
      </w:pPr>
      <w:del w:id="36" w:author="Unknown Author" w:date="2022-11-19T13:16:13Z">
        <w:r>
          <w:rPr/>
          <w:delText>By</w:delText>
        </w:r>
      </w:del>
      <w:ins w:id="37" w:author="Unknown Author" w:date="2022-11-19T13:16:13Z">
        <w:r>
          <w:rPr/>
          <w:t>Brigmann’s team treated</w:t>
        </w:r>
      </w:ins>
      <w:r>
        <w:rPr/>
        <w:t xml:space="preserve"> </w:t>
      </w:r>
      <w:del w:id="38" w:author="Unknown Author" w:date="2022-11-19T13:16:41Z">
        <w:r>
          <w:rPr/>
          <w:delText>staining</w:delText>
        </w:r>
      </w:del>
      <w:r>
        <w:rPr/>
        <w:t xml:space="preserve"> a 200-micron piece of retina, </w:t>
      </w:r>
      <w:del w:id="39" w:author="Unknown Author" w:date="2022-11-19T13:16:56Z">
        <w:r>
          <w:rPr/>
          <w:delText xml:space="preserve">which contained </w:delText>
        </w:r>
      </w:del>
      <w:ins w:id="40" w:author="Unknown Author" w:date="2022-11-19T13:16:56Z">
        <w:r>
          <w:rPr/>
          <w:t xml:space="preserve">including </w:t>
        </w:r>
      </w:ins>
      <w:r>
        <w:rPr/>
        <w:t xml:space="preserve">the entire </w:t>
      </w:r>
      <w:r>
        <w:rPr>
          <w:b w:val="false"/>
          <w:bCs w:val="false"/>
          <w:shd w:fill="FFFF00" w:val="clear"/>
          <w:rPrChange w:id="0" w:author="Unknown Author" w:date="2022-11-19T13:15:46Z"/>
        </w:rPr>
        <w:t>arborization field</w:t>
      </w:r>
      <w:r>
        <w:rPr/>
        <w:t xml:space="preserve"> of a starburst amacrine cell with an extracellular stain that could outline cells and </w:t>
      </w:r>
      <w:r>
        <w:rPr>
          <w:shd w:fill="FFFF00" w:val="clear"/>
          <w:rPrChange w:id="0" w:author="Unknown Author" w:date="2022-11-19T13:17:12Z"/>
        </w:rPr>
        <w:t>neural processes</w:t>
      </w:r>
      <w:r>
        <w:rPr/>
        <w:t xml:space="preserve"> in SBEM</w:t>
      </w:r>
      <w:ins w:id="43" w:author="Unknown Author" w:date="2022-11-19T13:17:17Z">
        <w:r>
          <w:rPr/>
          <w:t xml:space="preserve">. </w:t>
        </w:r>
      </w:ins>
      <w:del w:id="44" w:author="Unknown Author" w:date="2022-11-19T13:17:32Z">
        <w:r>
          <w:rPr/>
          <w:delText>, Briggman was then able to reconstruct neural processes.</w:delText>
        </w:r>
      </w:del>
      <w:r>
        <w:rPr/>
        <w:t xml:space="preserve"> </w:t>
      </w:r>
      <w:ins w:id="45" w:author="Unknown Author" w:date="2022-11-19T13:18:28Z">
        <w:r>
          <w:rPr/>
          <w:t>Due to their many intercellular features, Brigmann’s team could not direc</w:t>
        </w:r>
      </w:ins>
      <w:ins w:id="46" w:author="Unknown Author" w:date="2022-11-19T13:19:00Z">
        <w:r>
          <w:rPr/>
          <w:t xml:space="preserve">tly visualize snapses (neural connection). But, </w:t>
        </w:r>
      </w:ins>
      <w:del w:id="47" w:author="Unknown Author" w:date="2022-11-19T13:19:35Z">
        <w:r>
          <w:rPr/>
          <w:delText>B</w:delText>
        </w:r>
      </w:del>
      <w:ins w:id="48" w:author="Unknown Author" w:date="2022-11-19T13:19:36Z">
        <w:r>
          <w:rPr/>
          <w:t>b</w:t>
        </w:r>
      </w:ins>
      <w:r>
        <w:rPr/>
        <w:t xml:space="preserve">ased on morphology, </w:t>
      </w:r>
      <w:del w:id="49" w:author="Unknown Author" w:date="2022-11-19T13:19:39Z">
        <w:r>
          <w:rPr/>
          <w:delText>he</w:delText>
        </w:r>
      </w:del>
      <w:ins w:id="50" w:author="Unknown Author" w:date="2022-11-19T13:19:39Z">
        <w:r>
          <w:rPr/>
          <w:t>they</w:t>
        </w:r>
      </w:ins>
      <w:r>
        <w:rPr/>
        <w:t xml:space="preserve"> </w:t>
      </w:r>
      <w:del w:id="51" w:author="Unknown Author" w:date="2022-11-19T13:17:46Z">
        <w:r>
          <w:rPr/>
          <w:delText>assessed</w:delText>
        </w:r>
      </w:del>
      <w:ins w:id="52" w:author="Unknown Author" w:date="2022-11-19T13:17:46Z">
        <w:r>
          <w:rPr/>
          <w:t>inferred</w:t>
        </w:r>
      </w:ins>
      <w:r>
        <w:rPr/>
        <w:t xml:space="preserve"> the locations and sizes of putative synapses</w:t>
      </w:r>
      <w:del w:id="53" w:author="Unknown Author" w:date="2022-11-19T13:17:58Z">
        <w:r>
          <w:rPr/>
          <w:delText xml:space="preserve"> on these processes</w:delText>
        </w:r>
      </w:del>
      <w:r>
        <w:rPr/>
        <w:t>.</w:t>
      </w:r>
      <w:ins w:id="54" w:author="Unknown Author" w:date="2022-11-19T13:19:46Z">
        <w:r>
          <w:rPr/>
          <w:t xml:space="preserve"> </w:t>
        </w:r>
      </w:ins>
      <w:ins w:id="55" w:author="Unknown Author" w:date="2022-11-19T13:19:46Z">
        <w:r>
          <w:rPr/>
          <w:t>They also</w:t>
        </w:r>
      </w:ins>
    </w:p>
    <w:p>
      <w:pPr>
        <w:pStyle w:val="Normal"/>
        <w:rPr/>
      </w:pPr>
      <w:del w:id="57" w:author="Unknown Author" w:date="2022-11-19T13:20:04Z">
        <w:r>
          <w:rPr/>
          <w:delText>Unfortunately, synapses were invisible within the data because the tissue was only stained with an extracellular, electron-dense stain and some synaptic features are intracellular. In an effort to address this ambiguity, Briggman then</w:delText>
        </w:r>
      </w:del>
      <w:r>
        <w:rPr/>
        <w:t xml:space="preserve"> stained a second piece of tissue</w:t>
      </w:r>
      <w:ins w:id="58" w:author="Unknown Author" w:date="2022-11-19T13:20:18Z">
        <w:r>
          <w:rPr/>
          <w:t xml:space="preserve"> </w:t>
        </w:r>
      </w:ins>
      <w:ins w:id="59" w:author="Unknown Author" w:date="2022-11-19T13:20:18Z">
        <w:r>
          <w:rPr/>
          <w:t xml:space="preserve">with an intercellular stain that revealed </w:t>
        </w:r>
      </w:ins>
      <w:r>
        <w:rPr/>
        <w:t xml:space="preserve"> </w:t>
      </w:r>
      <w:del w:id="60" w:author="Unknown Author" w:date="2022-11-19T13:20:46Z">
        <w:r>
          <w:rPr/>
          <w:delText>where</w:delText>
        </w:r>
      </w:del>
      <w:r>
        <w:rPr/>
        <w:t xml:space="preserve"> synapse-associated features </w:t>
      </w:r>
      <w:del w:id="61" w:author="Unknown Author" w:date="2022-11-19T13:20:57Z">
        <w:r>
          <w:rPr/>
          <w:delText>were stained and visible</w:delText>
        </w:r>
      </w:del>
      <w:del w:id="62" w:author="Unknown Author" w:date="2022-11-19T13:22:01Z">
        <w:r>
          <w:rPr/>
          <w:delText>.</w:delText>
        </w:r>
      </w:del>
      <w:ins w:id="63" w:author="Unknown Author" w:date="2022-11-19T13:22:06Z">
        <w:r>
          <w:rPr/>
          <w:t xml:space="preserve">; </w:t>
        </w:r>
      </w:ins>
      <w:ins w:id="64" w:author="Unknown Author" w:date="2022-11-19T13:22:06Z">
        <w:r>
          <w:rPr/>
          <w:t>and they</w:t>
        </w:r>
      </w:ins>
      <w:r>
        <w:rPr/>
        <w:t xml:space="preserve"> </w:t>
      </w:r>
      <w:del w:id="65" w:author="Unknown Author" w:date="2022-11-19T13:22:15Z">
        <w:r>
          <w:rPr/>
          <w:delText>He then</w:delText>
        </w:r>
      </w:del>
      <w:r>
        <w:rPr/>
        <w:t xml:space="preserve"> correlated the </w:t>
      </w:r>
      <w:del w:id="66" w:author="Unknown Author" w:date="2022-11-19T13:22:32Z">
        <w:r>
          <w:rPr/>
          <w:delText xml:space="preserve">extracellular morphology found at synapses </w:delText>
        </w:r>
      </w:del>
      <w:ins w:id="67" w:author="Unknown Author" w:date="2022-11-19T13:22:32Z">
        <w:r>
          <w:rPr/>
          <w:t xml:space="preserve">synapse maps </w:t>
        </w:r>
      </w:ins>
      <w:r>
        <w:rPr/>
        <w:t>between the first and second pieces of tissue.</w:t>
      </w:r>
    </w:p>
    <w:p>
      <w:pPr>
        <w:pStyle w:val="Normal"/>
        <w:rPr/>
      </w:pPr>
      <w:ins w:id="69" w:author="Unknown Author" w:date="2022-11-19T13:07:06Z">
        <w:r>
          <w:rPr/>
          <w:t>ADD PARAGRAPH ABOUT THE CONTROVERSY THE SOLVED!</w:t>
        </w:r>
      </w:ins>
    </w:p>
    <w:p>
      <w:pPr>
        <w:pStyle w:val="Normal"/>
        <w:rPr/>
      </w:pPr>
      <w:r>
        <w:rPr/>
      </w:r>
    </w:p>
    <w:p>
      <w:pPr>
        <w:pStyle w:val="Normal"/>
        <w:rPr/>
      </w:pPr>
      <w:moveFrom w:id="71" w:author="Unknown Author" w:date="2022-11-19T13:03:21Z">
        <w:r>
          <w:rPr/>
          <w:t xml:space="preserve">This is the first example of relatively large neural circuit reconstruction and it solved controversy about exactly how starburst amacrine cells are wired to be directionally-selective. </w:t>
        </w:r>
      </w:moveFrom>
      <w:r>
        <w:rPr/>
        <w:t xml:space="preserve">The next steps in whole-brain circuit reconstruction will be </w:t>
      </w:r>
      <w:del w:id="72" w:author="Unknown Author" w:date="2022-11-19T13:23:54Z">
        <w:r>
          <w:rPr/>
          <w:delText>large sample preparation</w:delText>
        </w:r>
      </w:del>
      <w:ins w:id="73" w:author="Unknown Author" w:date="2022-11-19T13:23:57Z">
        <w:r>
          <w:rPr/>
          <w:t xml:space="preserve"> </w:t>
        </w:r>
      </w:ins>
      <w:ins w:id="74" w:author="Unknown Author" w:date="2022-11-19T13:23:57Z">
        <w:r>
          <w:rPr/>
          <w:t>to pre</w:t>
        </w:r>
      </w:ins>
      <w:ins w:id="75" w:author="Unknown Author" w:date="2022-11-19T13:24:00Z">
        <w:r>
          <w:rPr/>
          <w:t>pare, imagem and map the whole mouse brain using SBEM</w:t>
        </w:r>
      </w:ins>
      <w:r>
        <w:rPr/>
        <w:t xml:space="preserve"> (Mikula, Binding, and Denk 2012) </w:t>
      </w:r>
      <w:del w:id="76" w:author="Unknown Author" w:date="2022-11-19T13:24:36Z">
        <w:r>
          <w:rPr/>
          <w:delText>and imaging on a whole-brain SBEM for mapping the whole mouse brain</w:delText>
        </w:r>
      </w:del>
      <w:ins w:id="77" w:author="Unknown Author" w:date="2022-11-19T13:25:01Z">
        <w:r>
          <w:rPr/>
          <w:t>.</w:t>
        </w:r>
      </w:ins>
      <w:r>
        <w:rPr/>
        <w:t xml:space="preserve"> </w:t>
      </w:r>
      <w:del w:id="78" w:author="Unknown Author" w:date="2022-11-19T13:25:07Z">
        <w:r>
          <w:rPr/>
          <w:delText>as a</w:delText>
        </w:r>
      </w:del>
      <w:ins w:id="79" w:author="Unknown Author" w:date="2022-11-19T13:25:07Z">
        <w:r>
          <w:rPr/>
          <w:t>This would represent the</w:t>
        </w:r>
      </w:ins>
      <w:r>
        <w:rPr/>
        <w:t xml:space="preserve"> first mammalian complete connectome (Seung 2011)</w:t>
      </w:r>
      <w:ins w:id="80" w:author="Unknown Author" w:date="2022-11-19T13:25:17Z">
        <w:r>
          <w:rPr/>
          <w:t xml:space="preserve"> </w:t>
        </w:r>
      </w:ins>
      <w:ins w:id="81" w:author="Unknown Author" w:date="2022-11-19T13:25:17Z">
        <w:r>
          <w:rPr/>
          <w:t>and would be the closest anyone has ever come to immortalizing a mammalian brain</w:t>
        </w:r>
      </w:ins>
      <w:r>
        <w:rPr/>
        <w:t>.</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utkal">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521b7d"/>
    <w:rPr>
      <w:color w:val="0563C1" w:themeColor="hyperlink"/>
      <w:u w:val="singl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d91904"/>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21b7d"/>
    <w:pPr>
      <w:spacing w:before="0" w:after="160"/>
      <w:ind w:left="7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LibreOffice/7.3.6.2$Linux_X86_64 LibreOffice_project/30$Build-2</Application>
  <AppVersion>15.0000</AppVersion>
  <Pages>1</Pages>
  <Words>353</Words>
  <Characters>2028</Characters>
  <CharactersWithSpaces>2384</CharactersWithSpaces>
  <Paragraphs>9</Paragraphs>
  <Company>Stanford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2017-08-03T16:36:00Z</dcterms:created>
  <dc:creator>Sainani, Kristin Lynn</dc:creator>
  <dc:description/>
  <dc:language>en-US</dc:language>
  <cp:lastModifiedBy/>
  <dcterms:modified xsi:type="dcterms:W3CDTF">2022-11-19T13:26:13Z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