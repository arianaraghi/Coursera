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bCs/>
        </w:rPr>
        <w:t xml:space="preserve">Text for editing, demo edit 2  </w:t>
      </w:r>
    </w:p>
    <w:p>
      <w:pPr>
        <w:pStyle w:val="Normal"/>
        <w:rPr/>
      </w:pPr>
      <w:r>
        <w:rPr/>
        <w:t xml:space="preserve">Scientists are </w:t>
      </w:r>
      <w:del w:id="0" w:author="Unknown Author" w:date="2022-11-20T11:13:49Z">
        <w:r>
          <w:rPr/>
          <w:delText>still</w:delText>
        </w:r>
      </w:del>
      <w:r>
        <w:rPr/>
        <w:t xml:space="preserve"> looking for small </w:t>
      </w:r>
      <w:del w:id="1" w:author="Unknown Author" w:date="2022-11-20T11:14:40Z">
        <w:r>
          <w:rPr/>
          <w:delText>size</w:delText>
        </w:r>
      </w:del>
      <w:r>
        <w:rPr/>
        <w:t xml:space="preserve"> smart robots that can navigate in dynamic and unknown environments</w:t>
      </w:r>
      <w:ins w:id="2" w:author="Unknown Author" w:date="2022-11-20T11:15:04Z">
        <w:r>
          <w:rPr/>
          <w:t xml:space="preserve"> </w:t>
        </w:r>
      </w:ins>
      <w:ins w:id="3" w:author="Unknown Author" w:date="2022-11-20T11:15:04Z">
        <w:r>
          <w:rPr/>
          <w:t>such as the aftermath of an earthquake</w:t>
        </w:r>
      </w:ins>
      <w:r>
        <w:rPr/>
        <w:t xml:space="preserve">. This challenge inspired Tahmid Latif and Alper Bozkurt from North Carolina State University to </w:t>
      </w:r>
      <w:del w:id="4" w:author="Unknown Author" w:date="2022-11-20T11:16:07Z">
        <w:r>
          <w:rPr/>
          <w:delText>use</w:delText>
        </w:r>
      </w:del>
      <w:ins w:id="5" w:author="Unknown Author" w:date="2022-11-20T11:16:07Z">
        <w:r>
          <w:rPr/>
          <w:t>turn</w:t>
        </w:r>
      </w:ins>
      <w:r>
        <w:rPr/>
        <w:t xml:space="preserve"> cockroaches </w:t>
      </w:r>
      <w:del w:id="6" w:author="Unknown Author" w:date="2022-11-20T11:16:11Z">
        <w:r>
          <w:rPr/>
          <w:delText>as</w:delText>
        </w:r>
      </w:del>
      <w:ins w:id="7" w:author="Unknown Author" w:date="2022-11-20T11:16:11Z">
        <w:r>
          <w:rPr/>
          <w:t>into</w:t>
        </w:r>
      </w:ins>
      <w:r>
        <w:rPr/>
        <w:t xml:space="preserve"> biobots (biological robots). </w:t>
      </w:r>
      <w:del w:id="8" w:author="Unknown Author" w:date="2022-11-20T11:16:58Z">
        <w:r>
          <w:rPr/>
          <w:delText xml:space="preserve">They developed a wireless biological interface that uses an electronic interface to remotely steer cockroaches. </w:delText>
        </w:r>
      </w:del>
      <w:ins w:id="9" w:author="Unknown Author" w:date="2022-11-20T11:17:10Z">
        <w:r>
          <w:rPr/>
          <w:t xml:space="preserve">Their remotely controlled cockroaches could someday serve as a </w:t>
        </w:r>
      </w:ins>
      <w:del w:id="10" w:author="Unknown Author" w:date="2022-11-20T11:17:58Z">
        <w:r>
          <w:rPr/>
          <w:delText>This concept helps to create a</w:delText>
        </w:r>
      </w:del>
      <w:r>
        <w:rPr/>
        <w:t xml:space="preserve"> mobile web of sensors that </w:t>
      </w:r>
      <w:del w:id="11" w:author="Unknown Author" w:date="2022-11-20T11:18:12Z">
        <w:r>
          <w:rPr/>
          <w:delText>uses cockroaches to</w:delText>
        </w:r>
      </w:del>
      <w:r>
        <w:rPr/>
        <w:t xml:space="preserve"> collect and transmit data</w:t>
      </w:r>
      <w:ins w:id="12" w:author="Unknown Author" w:date="2022-11-20T11:18:19Z">
        <w:r>
          <w:rPr/>
          <w:t xml:space="preserve"> </w:t>
        </w:r>
      </w:ins>
      <w:ins w:id="13" w:author="Unknown Author" w:date="2022-11-20T11:18:19Z">
        <w:r>
          <w:rPr/>
          <w:t xml:space="preserve">from </w:t>
        </w:r>
      </w:ins>
      <w:ins w:id="14" w:author="Unknown Author" w:date="2022-11-20T11:21:30Z">
        <w:r>
          <w:rPr/>
          <w:t>hard-to-reach places.</w:t>
        </w:r>
      </w:ins>
      <w:del w:id="15" w:author="Unknown Author" w:date="2022-11-20T11:19:25Z">
        <w:r>
          <w:rPr/>
          <w:delText>, such as locating survivors in hard areas during earthquakes.</w:delText>
        </w:r>
      </w:del>
    </w:p>
    <w:p>
      <w:pPr>
        <w:pStyle w:val="Normal"/>
        <w:rPr/>
      </w:pPr>
      <w:r>
        <w:rPr/>
        <w:t xml:space="preserve">Cockroaches have antennas </w:t>
      </w:r>
      <w:ins w:id="16" w:author="Unknown Author" w:date="2022-11-20T11:22:00Z">
        <w:r>
          <w:rPr/>
          <w:t>(</w:t>
        </w:r>
      </w:ins>
      <w:del w:id="17" w:author="Unknown Author" w:date="2022-11-20T11:22:00Z">
        <w:r>
          <w:rPr/>
          <w:delText>-</w:delText>
        </w:r>
      </w:del>
      <w:r>
        <w:rPr/>
        <w:t>called cerci</w:t>
      </w:r>
      <w:ins w:id="18" w:author="Unknown Author" w:date="2022-11-20T11:22:05Z">
        <w:r>
          <w:rPr/>
          <w:t>)</w:t>
        </w:r>
      </w:ins>
      <w:del w:id="19" w:author="Unknown Author" w:date="2022-11-20T11:22:03Z">
        <w:r>
          <w:rPr/>
          <w:delText>-</w:delText>
        </w:r>
      </w:del>
      <w:r>
        <w:rPr/>
        <w:t xml:space="preserve"> </w:t>
      </w:r>
      <w:del w:id="20" w:author="Unknown Author" w:date="2022-11-20T11:22:16Z">
        <w:r>
          <w:rPr/>
          <w:delText>to</w:delText>
        </w:r>
      </w:del>
      <w:ins w:id="21" w:author="Unknown Author" w:date="2022-11-20T11:22:16Z">
        <w:r>
          <w:rPr/>
          <w:t>that can</w:t>
        </w:r>
      </w:ins>
      <w:r>
        <w:rPr/>
        <w:t xml:space="preserve"> sense</w:t>
      </w:r>
      <w:del w:id="22" w:author="Unknown Author" w:date="2022-11-20T11:22:24Z">
        <w:r>
          <w:rPr/>
          <w:delText>:</w:delText>
        </w:r>
      </w:del>
      <w:r>
        <w:rPr/>
        <w:t xml:space="preserve"> tactile</w:t>
      </w:r>
      <w:ins w:id="23" w:author="Unknown Author" w:date="2022-11-20T11:22:41Z">
        <w:r>
          <w:rPr/>
          <w:t xml:space="preserve"> </w:t>
        </w:r>
      </w:ins>
      <w:ins w:id="24" w:author="Unknown Author" w:date="2022-11-20T11:22:41Z">
        <w:r>
          <w:rPr/>
          <w:t>input</w:t>
        </w:r>
      </w:ins>
      <w:r>
        <w:rPr/>
        <w:t>, temperature</w:t>
      </w:r>
      <w:ins w:id="25" w:author="Unknown Author" w:date="2022-11-20T11:22:34Z">
        <w:r>
          <w:rPr/>
          <w:t>,</w:t>
        </w:r>
      </w:ins>
      <w:r>
        <w:rPr/>
        <w:t xml:space="preserve"> and humidity. </w:t>
      </w:r>
      <w:del w:id="26" w:author="Unknown Author" w:date="2022-11-20T11:22:52Z">
        <w:r>
          <w:rPr/>
          <w:delText>Researchers</w:delText>
        </w:r>
      </w:del>
      <w:ins w:id="27" w:author="Unknown Author" w:date="2022-11-20T11:22:52Z">
        <w:r>
          <w:rPr/>
          <w:t>Latif and Bozkurt</w:t>
        </w:r>
      </w:ins>
      <w:r>
        <w:rPr/>
        <w:t xml:space="preserve"> </w:t>
      </w:r>
      <w:ins w:id="28" w:author="Unknown Author" w:date="2022-11-20T11:23:17Z">
        <w:r>
          <w:rPr/>
          <w:t>created a wireless device that attaches to</w:t>
        </w:r>
      </w:ins>
      <w:del w:id="29" w:author="Unknown Author" w:date="2022-11-20T11:23:34Z">
        <w:r>
          <w:rPr/>
          <w:delText>used</w:delText>
        </w:r>
      </w:del>
      <w:r>
        <w:rPr/>
        <w:t xml:space="preserve"> these antennas </w:t>
      </w:r>
      <w:ins w:id="30" w:author="Unknown Author" w:date="2022-11-20T11:23:43Z">
        <w:r>
          <w:rPr/>
          <w:t>and can deliver small electrical pulses that</w:t>
        </w:r>
      </w:ins>
      <w:del w:id="31" w:author="Unknown Author" w:date="2022-11-20T11:23:59Z">
        <w:r>
          <w:rPr/>
          <w:delText>to</w:delText>
        </w:r>
      </w:del>
      <w:r>
        <w:rPr/>
        <w:t xml:space="preserve"> drive the cockroach</w:t>
      </w:r>
      <w:ins w:id="32" w:author="Unknown Author" w:date="2022-11-20T11:24:11Z">
        <w:r>
          <w:rPr/>
          <w:t>.</w:t>
        </w:r>
      </w:ins>
      <w:del w:id="33" w:author="Unknown Author" w:date="2022-11-20T11:24:17Z">
        <w:r>
          <w:rPr/>
          <w:delText xml:space="preserve"> by sending a series of electrical pulses to it.</w:delText>
        </w:r>
      </w:del>
      <w:r>
        <w:rPr/>
        <w:t xml:space="preserve"> </w:t>
      </w:r>
      <w:moveTo w:id="34" w:author="Unknown Author" w:date="2022-11-20T11:25:26Z">
        <w:r>
          <w:rPr/>
          <w:t xml:space="preserve">The charges trick the roach into thinking that the antennas are in contact with a physical barrier, which effectively steers them in the opposite direction. </w:t>
        </w:r>
      </w:moveTo>
    </w:p>
    <w:p>
      <w:pPr>
        <w:pStyle w:val="Normal"/>
        <w:rPr/>
      </w:pPr>
      <w:r>
        <w:rPr/>
        <w:t xml:space="preserve">The </w:t>
      </w:r>
      <w:del w:id="36" w:author="Unknown Author" w:date="2022-11-20T11:25:46Z">
        <w:r>
          <w:rPr/>
          <w:delText>system</w:delText>
        </w:r>
      </w:del>
      <w:ins w:id="37" w:author="Unknown Author" w:date="2022-11-20T11:25:46Z">
        <w:r>
          <w:rPr/>
          <w:t>device</w:t>
        </w:r>
      </w:ins>
      <w:r>
        <w:rPr/>
        <w:t xml:space="preserve"> consists of: a microprocessor with Zigbee interface [1], electrodes and a battery</w:t>
      </w:r>
      <w:ins w:id="38" w:author="Unknown Author" w:date="2022-11-20T11:25:58Z">
        <w:r>
          <w:rPr/>
          <w:t>;</w:t>
        </w:r>
      </w:ins>
      <w:del w:id="39" w:author="Unknown Author" w:date="2022-11-20T11:25:57Z">
        <w:r>
          <w:rPr/>
          <w:delText>.</w:delText>
        </w:r>
      </w:del>
      <w:r>
        <w:rPr/>
        <w:t xml:space="preserve"> </w:t>
      </w:r>
      <w:ins w:id="40" w:author="Unknown Author" w:date="2022-11-20T11:26:01Z">
        <w:r>
          <w:rPr/>
          <w:t>t</w:t>
        </w:r>
      </w:ins>
      <w:del w:id="41" w:author="Unknown Author" w:date="2022-11-20T11:26:00Z">
        <w:r>
          <w:rPr/>
          <w:delText>T</w:delText>
        </w:r>
      </w:del>
      <w:r>
        <w:rPr/>
        <w:t xml:space="preserve">he user controls the microprocessor </w:t>
      </w:r>
      <w:del w:id="42" w:author="Unknown Author" w:date="2022-11-20T11:26:16Z">
        <w:r>
          <w:rPr/>
          <w:delText>wirelessly</w:delText>
        </w:r>
      </w:del>
      <w:r>
        <w:rPr/>
        <w:t xml:space="preserve"> using a Zigbee transceiver</w:t>
      </w:r>
      <w:ins w:id="43" w:author="Unknown Author" w:date="2022-11-20T11:26:37Z">
        <w:r>
          <w:rPr/>
          <w:t>.</w:t>
        </w:r>
      </w:ins>
      <w:del w:id="44" w:author="Unknown Author" w:date="2022-11-20T11:26:36Z">
        <w:r>
          <w:rPr/>
          <w:delText>;</w:delText>
        </w:r>
      </w:del>
      <w:r>
        <w:rPr/>
        <w:t xml:space="preserve"> </w:t>
      </w:r>
      <w:del w:id="45" w:author="Unknown Author" w:date="2022-11-20T11:26:30Z">
        <w:r>
          <w:rPr/>
          <w:delText>the microprocessor sends electrical pulses to the cockroach’s antennas using electrodes and then the cockroach moves.</w:delText>
        </w:r>
      </w:del>
      <w:moveTo w:id="46" w:author="Unknown Author" w:date="2022-11-20T11:26:57Z">
        <w:r>
          <w:rPr/>
          <w:t xml:space="preserve"> The researchers </w:t>
        </w:r>
      </w:moveTo>
      <w:ins w:id="47" w:author="Unknown Author" w:date="2022-11-20T11:27:11Z">
        <w:r>
          <w:rPr/>
          <w:t>tested</w:t>
        </w:r>
      </w:ins>
      <w:moveTo w:id="48" w:author="Unknown Author" w:date="2022-11-20T11:26:57Z">
        <w:r>
          <w:rPr/>
          <w:t xml:space="preserve"> two microprocessors: Microchip's PIC16F630 [2] and Texas Instrument’s CC2530 [3].</w:t>
        </w:r>
      </w:moveTo>
      <w:ins w:id="49" w:author="Unknown Author" w:date="2022-11-20T11:27:30Z">
        <w:r>
          <w:rPr/>
          <w:t xml:space="preserve"> </w:t>
        </w:r>
      </w:ins>
      <w:ins w:id="50" w:author="Unknown Author" w:date="2022-11-20T11:27:30Z">
        <w:r>
          <w:rPr/>
          <w:t>They incorporated the</w:t>
        </w:r>
      </w:ins>
      <w:moveTo w:id="51" w:author="Unknown Author" w:date="2022-11-20T11:26:57Z">
        <w:r>
          <w:rPr/>
          <w:t xml:space="preserve"> CC2530 </w:t>
        </w:r>
      </w:moveTo>
      <w:ins w:id="52" w:author="Unknown Author" w:date="2022-11-20T11:28:06Z">
        <w:r>
          <w:rPr/>
          <w:t xml:space="preserve">in their final device due to </w:t>
        </w:r>
      </w:ins>
      <w:moveTo w:id="53" w:author="Unknown Author" w:date="2022-11-20T11:26:57Z">
        <w:r>
          <w:rPr/>
          <w:t>its low weight (500mg), Zigbee module connectivity</w:t>
        </w:r>
      </w:moveTo>
      <w:ins w:id="54" w:author="Unknown Author" w:date="2022-11-20T11:29:14Z">
        <w:r>
          <w:rPr/>
          <w:t>,</w:t>
        </w:r>
      </w:ins>
      <w:moveTo w:id="55" w:author="Unknown Author" w:date="2022-11-20T11:26:57Z">
        <w:r>
          <w:rPr/>
          <w:t xml:space="preserve"> </w:t>
        </w:r>
      </w:moveTo>
      <w:ins w:id="56" w:author="Unknown Author" w:date="2022-11-20T11:29:12Z">
        <w:r>
          <w:rPr>
            <w:shd w:fill="FFFF00" w:val="clear"/>
          </w:rPr>
          <w:t>a</w:t>
        </w:r>
      </w:ins>
      <w:moveTo w:id="57" w:author="Unknown Author" w:date="2022-11-20T11:26:57Z">
        <w:r>
          <w:rPr>
            <w:shd w:fill="FFFF00" w:val="clear"/>
          </w:rPr>
          <w:t xml:space="preserve">nd </w:t>
        </w:r>
      </w:moveTo>
      <w:ins w:id="58" w:author="Unknown Author" w:date="2022-11-20T11:28:44Z">
        <w:r>
          <w:rPr>
            <w:shd w:fill="FFFF00" w:val="clear"/>
          </w:rPr>
          <w:t>greater number of I/O ports</w:t>
        </w:r>
      </w:ins>
      <w:moveTo w:id="59" w:author="Unknown Author" w:date="2022-11-20T11:26:57Z">
        <w:r>
          <w:rPr/>
          <w:t>.</w:t>
        </w:r>
      </w:moveTo>
    </w:p>
    <w:p>
      <w:pPr>
        <w:pStyle w:val="Normal"/>
        <w:rPr/>
      </w:pPr>
      <w:del w:id="60" w:author="Unknown Author" w:date="2022-11-20T11:29:37Z">
        <w:r>
          <w:rPr/>
          <w:delText xml:space="preserve">Tahmid </w:delText>
        </w:r>
      </w:del>
      <w:r>
        <w:rPr/>
        <w:t xml:space="preserve">Latif and </w:t>
      </w:r>
      <w:del w:id="61" w:author="Unknown Author" w:date="2022-11-20T11:29:40Z">
        <w:r>
          <w:rPr/>
          <w:delText xml:space="preserve">Alper </w:delText>
        </w:r>
      </w:del>
      <w:r>
        <w:rPr/>
        <w:t xml:space="preserve">Bozkurt used </w:t>
      </w:r>
      <w:moveTo w:id="62" w:author="Unknown Author" w:date="2022-11-20T11:29:44Z">
        <w:r>
          <w:rPr/>
          <w:t xml:space="preserve">the </w:t>
        </w:r>
      </w:moveTo>
      <w:r>
        <w:rPr/>
        <w:t>Madagascar Hissing cockroach d</w:t>
      </w:r>
      <w:del w:id="63" w:author="Unknown Author" w:date="2022-11-20T11:29:56Z">
        <w:r>
          <w:rPr/>
          <w:delText xml:space="preserve">uring their analysis </w:delText>
        </w:r>
      </w:del>
      <w:r>
        <w:rPr/>
        <w:t>because of</w:t>
      </w:r>
      <w:del w:id="64" w:author="Unknown Author" w:date="2022-11-20T11:30:04Z">
        <w:r>
          <w:rPr/>
          <w:delText>:</w:delText>
        </w:r>
      </w:del>
      <w:r>
        <w:rPr/>
        <w:t xml:space="preserve"> its larger size (~50-75mm), slow speed (~3cm/s), long life span (~2 years)</w:t>
      </w:r>
      <w:ins w:id="65" w:author="Unknown Author" w:date="2022-11-20T11:30:13Z">
        <w:r>
          <w:rPr/>
          <w:t>,</w:t>
        </w:r>
      </w:ins>
      <w:r>
        <w:rPr/>
        <w:t xml:space="preserve"> and robustness. </w:t>
      </w:r>
      <w:del w:id="66" w:author="Unknown Author" w:date="2022-11-20T11:30:37Z">
        <w:r>
          <w:rPr/>
          <w:delText>Before the experiment starts, they anesthetized</w:delText>
        </w:r>
      </w:del>
      <w:ins w:id="67" w:author="Unknown Author" w:date="2022-11-20T11:30:37Z">
        <w:r>
          <w:rPr/>
          <w:t>After anesthetizing</w:t>
        </w:r>
      </w:ins>
      <w:r>
        <w:rPr/>
        <w:t xml:space="preserve"> the cockroach</w:t>
      </w:r>
      <w:ins w:id="68" w:author="Unknown Author" w:date="2022-11-20T11:30:49Z">
        <w:r>
          <w:rPr/>
          <w:t>es</w:t>
        </w:r>
      </w:ins>
      <w:r>
        <w:rPr/>
        <w:t xml:space="preserve"> by cold-treatment (4C) for 45-60 minutes</w:t>
      </w:r>
      <w:ins w:id="69" w:author="Unknown Author" w:date="2022-11-20T11:31:02Z">
        <w:r>
          <w:rPr/>
          <w:t>,</w:t>
        </w:r>
      </w:ins>
      <w:del w:id="70" w:author="Unknown Author" w:date="2022-11-20T11:31:01Z">
        <w:r>
          <w:rPr/>
          <w:delText>.</w:delText>
        </w:r>
      </w:del>
      <w:r>
        <w:rPr/>
        <w:t xml:space="preserve"> </w:t>
      </w:r>
      <w:del w:id="71" w:author="Unknown Author" w:date="2022-11-20T11:30:59Z">
        <w:r>
          <w:rPr/>
          <w:delText>T</w:delText>
        </w:r>
      </w:del>
      <w:ins w:id="72" w:author="Unknown Author" w:date="2022-11-20T11:31:00Z">
        <w:r>
          <w:rPr/>
          <w:t>t</w:t>
        </w:r>
      </w:ins>
      <w:r>
        <w:rPr/>
        <w:t xml:space="preserve">hey attached one side of </w:t>
      </w:r>
      <w:moveFrom w:id="73" w:author="Unknown Author" w:date="2022-11-20T11:31:18Z">
        <w:r>
          <w:rPr/>
          <w:t>the</w:t>
        </w:r>
      </w:moveFrom>
      <w:ins w:id="74" w:author="Unknown Author" w:date="2022-11-20T11:31:18Z">
        <w:r>
          <w:rPr>
            <w:shd w:fill="FFFF00" w:val="clear"/>
          </w:rPr>
          <w:t>each</w:t>
        </w:r>
      </w:ins>
      <w:r>
        <w:rPr>
          <w:shd w:fill="FFFF00" w:val="clear"/>
          <w:rPrChange w:id="0" w:author="Unknown Author" w:date="2022-11-20T11:31:28Z">
            <w:rPr>
              <w:shd w:fill="FFFF00" w:val="clear"/>
            </w:rPr>
          </w:rPrChange>
        </w:rPr>
        <w:t xml:space="preserve"> electrode</w:t>
      </w:r>
      <w:del w:id="76" w:author="Unknown Author" w:date="2022-11-20T11:31:22Z">
        <w:r>
          <w:rPr>
            <w:shd w:fill="FFFF00" w:val="clear"/>
          </w:rPr>
          <w:delText>s</w:delText>
        </w:r>
      </w:del>
      <w:r>
        <w:rPr/>
        <w:t xml:space="preserve"> (5cm long stainless steel coated with 250um thick Teflon) to the antennas</w:t>
      </w:r>
      <w:ins w:id="77" w:author="Unknown Author" w:date="2022-11-20T11:31:51Z">
        <w:r>
          <w:rPr/>
          <w:t>.</w:t>
        </w:r>
      </w:ins>
      <w:del w:id="78" w:author="Unknown Author" w:date="2022-11-20T11:31:49Z">
        <w:r>
          <w:rPr/>
          <w:delText xml:space="preserve"> to serve as electronic reins, injecting small charges into the roach’s neural tissue.</w:delText>
        </w:r>
      </w:del>
      <w:r>
        <w:rPr/>
        <w:t xml:space="preserve"> </w:t>
      </w:r>
      <w:moveFrom w:id="79" w:author="Unknown Author" w:date="2022-11-20T11:25:18Z">
        <w:r>
          <w:rPr/>
          <w:t xml:space="preserve">The charges trick the roach into thinking that the antennas are in contact with a physical barrier, which effectively steers them in the opposite direction. </w:t>
        </w:r>
      </w:moveFrom>
      <w:moveFrom w:id="80" w:author="Unknown Author" w:date="2022-11-20T11:26:54Z">
        <w:r>
          <w:rPr/>
          <w:t>The researchers evaluated two microprocessors that control the electrodes: Microchip's PIC16F630 [2] and Texas Instrument’s CC2530 [3]. CC2530 was better because of its low weight (500mg), Zigbee module connectivity and the availability of 21 general purpose I/O. CC2530 gets its power from the 90mAh Li-Po battery.</w:t>
        </w:r>
      </w:moveFrom>
    </w:p>
    <w:p>
      <w:pPr>
        <w:pStyle w:val="Normal"/>
        <w:rPr/>
      </w:pPr>
      <w:ins w:id="81" w:author="Unknown Author" w:date="2022-11-20T11:32:11Z">
        <w:r>
          <w:rPr/>
          <w:t xml:space="preserve">In tests of the device, </w:t>
        </w:r>
      </w:ins>
      <w:del w:id="82" w:author="Unknown Author" w:date="2022-11-20T11:32:20Z">
        <w:r>
          <w:rPr/>
          <w:delText>C</w:delText>
        </w:r>
      </w:del>
      <w:ins w:id="83" w:author="Unknown Author" w:date="2022-11-20T11:32:21Z">
        <w:r>
          <w:rPr/>
          <w:t>c</w:t>
        </w:r>
      </w:ins>
      <w:r>
        <w:rPr/>
        <w:t xml:space="preserve">ockroaches followed an S-shaped trajectory drawn on the laboratory floor and spent 81 sec. with </w:t>
      </w:r>
      <w:r>
        <w:rPr>
          <w:shd w:fill="FFFF00" w:val="clear"/>
          <w:rPrChange w:id="0" w:author="Unknown Author" w:date="2022-11-20T11:32:42Z"/>
        </w:rPr>
        <w:t>10%</w:t>
      </w:r>
      <w:r>
        <w:rPr/>
        <w:t xml:space="preserve"> success rate to complete the route. </w:t>
      </w:r>
      <w:ins w:id="85" w:author="Unknown Author" w:date="2022-11-20T11:32:30Z">
        <w:r>
          <w:rPr/>
          <w:t>MORE DETAILS HERE!</w:t>
        </w:r>
      </w:ins>
    </w:p>
    <w:p>
      <w:pPr>
        <w:pStyle w:val="Normal"/>
        <w:rPr/>
      </w:pPr>
      <w:ins w:id="87" w:author="Unknown Author" w:date="2022-11-20T11:33:22Z">
        <w:r>
          <w:rPr/>
          <w:t xml:space="preserve">This system is still too large because… But </w:t>
        </w:r>
      </w:ins>
      <w:del w:id="88" w:author="Unknown Author" w:date="2022-11-20T11:33:40Z">
        <w:r>
          <w:rPr/>
          <w:delText>T</w:delText>
        </w:r>
      </w:del>
      <w:ins w:id="89" w:author="Unknown Author" w:date="2022-11-20T11:33:40Z">
        <w:r>
          <w:rPr/>
          <w:t>t</w:t>
        </w:r>
      </w:ins>
      <w:r>
        <w:rPr/>
        <w:t xml:space="preserve">his finding opens the door to scientists to start using insects </w:t>
      </w:r>
      <w:del w:id="90" w:author="Unknown Author" w:date="2022-11-20T11:33:49Z">
        <w:r>
          <w:rPr/>
          <w:delText>in</w:delText>
        </w:r>
      </w:del>
      <w:ins w:id="91" w:author="Unknown Author" w:date="2022-11-20T11:33:49Z">
        <w:r>
          <w:rPr/>
          <w:t>as</w:t>
        </w:r>
      </w:ins>
      <w:r>
        <w:rPr/>
        <w:t xml:space="preserve"> biobots</w:t>
      </w:r>
      <w:ins w:id="92" w:author="Unknown Author" w:date="2022-11-20T11:33:52Z">
        <w:r>
          <w:rPr/>
          <w:t>.</w:t>
        </w:r>
      </w:ins>
      <w:r>
        <w:rPr/>
        <w:t xml:space="preserve"> </w:t>
      </w:r>
      <w:del w:id="93" w:author="Unknown Author" w:date="2022-11-20T11:33:56Z">
        <w:r>
          <w:rPr/>
          <w:delText>world but the system's overall weight is still a concern in this new field and needs more studies to reduce its size.</w:delText>
        </w:r>
      </w:del>
      <w:ins w:id="94" w:author="Unknown Author" w:date="2022-11-20T11:34:19Z">
        <w:r>
          <w:rPr/>
          <w:t xml:space="preserve"> </w:t>
        </w:r>
      </w:ins>
      <w:ins w:id="95" w:author="Unknown Author" w:date="2022-11-20T11:34:19Z">
        <w:r>
          <w:rPr/>
          <w:t>Someday, armies of cockroaches may be the best hope for rescue for natural disaste</w:t>
        </w:r>
      </w:ins>
      <w:ins w:id="96" w:author="Unknown Author" w:date="2022-11-20T11:35:00Z">
        <w:r>
          <w:rPr/>
          <w:t>r survivors.</w:t>
        </w:r>
      </w:ins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21b7d"/>
    <w:rPr>
      <w:color w:val="0563C1" w:themeColor="hyperlink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91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b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LibreOffice/7.3.6.2$Linux_X86_64 LibreOffice_project/30$Build-2</Application>
  <AppVersion>15.0000</AppVersion>
  <Pages>2</Pages>
  <Words>307</Words>
  <Characters>1706</Characters>
  <CharactersWithSpaces>2017</CharactersWithSpaces>
  <Paragraphs>7</Paragraphs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2017-08-03T16:44:00Z</dcterms:created>
  <dc:creator>Sainani, Kristin Lynn</dc:creator>
  <dc:description/>
  <dc:language>en-US</dc:language>
  <cp:lastModifiedBy/>
  <dcterms:modified xsi:type="dcterms:W3CDTF">2022-11-20T11:35:32Z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