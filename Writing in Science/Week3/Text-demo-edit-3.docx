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</w:rPr>
      </w:pPr>
      <w:r>
        <w:rPr>
          <w:b/>
          <w:bCs/>
        </w:rPr>
        <w:t xml:space="preserve">Text for editing, demo edit 3  </w:t>
      </w:r>
    </w:p>
    <w:p>
      <w:pPr>
        <w:pStyle w:val="Normal"/>
        <w:ind w:firstLine="720"/>
        <w:rPr/>
      </w:pPr>
      <w:bookmarkStart w:id="0" w:name="_GoBack"/>
      <w:bookmarkEnd w:id="0"/>
      <w:r>
        <w:rPr/>
        <w:t xml:space="preserve">Traditional methods for controlling biological signals in cells are a sledgehammer: </w:t>
      </w:r>
      <w:del w:id="0" w:author="Unknown Author" w:date="2022-11-20T18:34:07Z">
        <w:r>
          <w:rPr/>
          <w:delText xml:space="preserve">they are </w:delText>
        </w:r>
      </w:del>
      <w:r>
        <w:rPr/>
        <w:t xml:space="preserve">global, slow, and often non-specific. </w:t>
      </w:r>
      <w:del w:id="1" w:author="Unknown Author" w:date="2022-11-20T18:34:50Z">
        <w:r>
          <w:rPr/>
          <w:delText>The authors of this paper</w:delText>
        </w:r>
      </w:del>
      <w:r>
        <w:rPr/>
        <w:t xml:space="preserve"> </w:t>
      </w:r>
      <w:ins w:id="2" w:author="Unknown Author" w:date="2022-11-20T18:34:58Z">
        <w:r>
          <w:rPr/>
          <w:t>But</w:t>
        </w:r>
      </w:ins>
      <w:ins w:id="3" w:author="Unknown Author" w:date="2022-11-20T18:35:00Z">
        <w:r>
          <w:rPr/>
          <w:t xml:space="preserve">, in a 2009 paper in </w:t>
        </w:r>
      </w:ins>
      <w:ins w:id="4" w:author="Unknown Author" w:date="2022-11-20T18:35:00Z">
        <w:r>
          <w:rPr>
            <w:i/>
            <w:iCs/>
          </w:rPr>
          <w:t xml:space="preserve">Nature, </w:t>
        </w:r>
      </w:ins>
      <w:ins w:id="5" w:author="Unknown Author" w:date="2022-11-20T18:35:00Z">
        <w:r>
          <w:rPr>
            <w:i w:val="false"/>
            <w:iCs w:val="false"/>
          </w:rPr>
          <w:t xml:space="preserve">Levskaya et al. </w:t>
        </w:r>
      </w:ins>
      <w:r>
        <w:rPr/>
        <w:t xml:space="preserve">describe </w:t>
      </w:r>
      <w:del w:id="6" w:author="Unknown Author" w:date="2022-11-20T18:35:57Z">
        <w:r>
          <w:rPr/>
          <w:delText>their</w:delText>
        </w:r>
      </w:del>
      <w:ins w:id="7" w:author="Unknown Author" w:date="2022-11-20T18:35:57Z">
        <w:r>
          <w:rPr/>
          <w:t>a</w:t>
        </w:r>
      </w:ins>
      <w:r>
        <w:rPr/>
        <w:t xml:space="preserve"> new technique to generate local, fast, and targeted cell signaling in live cells</w:t>
      </w:r>
      <w:moveFrom w:id="8" w:author="Unknown Author" w:date="2022-11-20T18:36:28Z">
        <w:r>
          <w:rPr/>
          <w:t xml:space="preserve"> that are genetically altered to have light-sensitive proteins</w:t>
        </w:r>
      </w:moveFrom>
      <w:r>
        <w:rPr/>
        <w:t xml:space="preserve">. </w:t>
      </w:r>
      <w:ins w:id="9" w:author="Unknown Author" w:date="2022-11-20T18:37:55Z">
        <w:r>
          <w:rPr/>
          <w:t>They reported</w:t>
        </w:r>
      </w:ins>
      <w:ins w:id="10" w:author="Unknown Author" w:date="2022-11-20T18:38:00Z">
        <w:r>
          <w:rPr/>
          <w:t xml:space="preserve"> the first control of cell movement in real time using light-sensitive proteins!</w:t>
        </w:r>
      </w:ins>
    </w:p>
    <w:p>
      <w:pPr>
        <w:pStyle w:val="Normal"/>
        <w:ind w:hanging="0"/>
        <w:rPr/>
      </w:pPr>
      <w:ins w:id="12" w:author="Unknown Author" w:date="2022-11-20T18:37:12Z">
        <w:r>
          <w:rPr/>
          <w:tab/>
        </w:r>
      </w:ins>
      <w:del w:id="13" w:author="Unknown Author" w:date="2022-11-20T18:45:09Z">
        <w:r>
          <w:rPr/>
          <w:delText>They engineered a cellular perturbation system applicable to many signaling proteins. The main requirement for the candidate signaling protein is to be naturally activated by interactions that re-localize it to the membrane.</w:delText>
        </w:r>
      </w:del>
    </w:p>
    <w:p>
      <w:pPr>
        <w:pStyle w:val="Normal"/>
        <w:rPr/>
      </w:pPr>
      <w:r>
        <w:rPr/>
        <w:tab/>
      </w:r>
      <w:del w:id="14" w:author="Unknown Author" w:date="2022-11-20T18:38:23Z">
        <w:r>
          <w:rPr/>
          <w:delText>Levskaya et al.</w:delText>
        </w:r>
      </w:del>
      <w:ins w:id="15" w:author="Unknown Author" w:date="2022-11-20T18:38:23Z">
        <w:r>
          <w:rPr/>
          <w:t>The researchers genetically altered cell</w:t>
        </w:r>
      </w:ins>
      <w:ins w:id="16" w:author="Unknown Author" w:date="2022-11-20T18:39:00Z">
        <w:r>
          <w:rPr/>
          <w:t>s to contain plant</w:t>
        </w:r>
      </w:ins>
      <w:del w:id="17" w:author="Unknown Author" w:date="2022-11-20T18:39:22Z">
        <w:r>
          <w:rPr/>
          <w:delText xml:space="preserve"> built this membrane recruitment system using</w:delText>
        </w:r>
      </w:del>
      <w:r>
        <w:rPr/>
        <w:t xml:space="preserve"> </w:t>
      </w:r>
      <w:del w:id="18" w:author="Unknown Author" w:date="2022-11-20T18:39:32Z">
        <w:r>
          <w:rPr/>
          <w:delText>photosensitive</w:delText>
        </w:r>
      </w:del>
      <w:r>
        <w:rPr/>
        <w:t xml:space="preserve"> proteins named Phytochromes</w:t>
      </w:r>
      <w:ins w:id="19" w:author="Unknown Author" w:date="2022-11-20T18:40:08Z">
        <w:r>
          <w:rPr/>
          <w:t>,</w:t>
        </w:r>
      </w:ins>
      <w:del w:id="20" w:author="Unknown Author" w:date="2022-11-20T18:40:08Z">
        <w:r>
          <w:rPr/>
          <w:delText>.</w:delText>
        </w:r>
      </w:del>
      <w:r>
        <w:rPr/>
        <w:t xml:space="preserve"> </w:t>
      </w:r>
      <w:del w:id="21" w:author="Unknown Author" w:date="2022-11-20T18:40:00Z">
        <w:r>
          <w:rPr/>
          <w:delText xml:space="preserve">These proteins from plants </w:delText>
        </w:r>
      </w:del>
      <w:ins w:id="22" w:author="Unknown Author" w:date="2022-11-20T18:40:02Z">
        <w:r>
          <w:rPr/>
          <w:t xml:space="preserve">which </w:t>
        </w:r>
      </w:ins>
      <w:r>
        <w:rPr/>
        <w:t>detect red and near-infrared light</w:t>
      </w:r>
      <w:ins w:id="23" w:author="Unknown Author" w:date="2022-11-20T18:40:26Z">
        <w:r>
          <w:rPr/>
          <w:t>.</w:t>
        </w:r>
      </w:ins>
      <w:r>
        <w:rPr/>
        <w:t xml:space="preserve"> </w:t>
      </w:r>
      <w:del w:id="24" w:author="Unknown Author" w:date="2022-11-20T18:40:23Z">
        <w:r>
          <w:rPr/>
          <w:delText>through the photoisomerization of a bound chromophore.</w:delText>
        </w:r>
      </w:del>
      <w:r>
        <w:rPr/>
        <w:t xml:space="preserve"> </w:t>
      </w:r>
      <w:del w:id="25" w:author="Unknown Author" w:date="2022-11-20T18:40:37Z">
        <w:r>
          <w:rPr/>
          <w:delText>This light detection changes the</w:delText>
        </w:r>
      </w:del>
      <w:ins w:id="26" w:author="Unknown Author" w:date="2022-11-20T18:40:37Z">
        <w:r>
          <w:rPr/>
          <w:t>When exposed to red light</w:t>
        </w:r>
      </w:ins>
      <w:r>
        <w:rPr/>
        <w:t xml:space="preserve"> Phytochrome</w:t>
      </w:r>
      <w:del w:id="27" w:author="Unknown Author" w:date="2022-11-20T18:40:57Z">
        <w:r>
          <w:rPr/>
          <w:delText>’</w:delText>
        </w:r>
      </w:del>
      <w:r>
        <w:rPr/>
        <w:t>s</w:t>
      </w:r>
      <w:ins w:id="28" w:author="Unknown Author" w:date="2022-11-20T18:40:59Z">
        <w:r>
          <w:rPr/>
          <w:t xml:space="preserve"> </w:t>
        </w:r>
      </w:ins>
      <w:ins w:id="29" w:author="Unknown Author" w:date="2022-11-20T18:41:00Z">
        <w:r>
          <w:rPr/>
          <w:t>bind to</w:t>
        </w:r>
      </w:ins>
      <w:r>
        <w:rPr/>
        <w:t xml:space="preserve"> </w:t>
      </w:r>
      <w:del w:id="30" w:author="Unknown Author" w:date="2022-11-20T18:41:25Z">
        <w:r>
          <w:rPr/>
          <w:delText>conformation between a state under red light that binds directly to a</w:delText>
        </w:r>
      </w:del>
      <w:r>
        <w:rPr/>
        <w:t xml:space="preserve"> phytochrome interacting factor (PIF)</w:t>
      </w:r>
      <w:ins w:id="31" w:author="Unknown Author" w:date="2022-11-20T18:41:43Z">
        <w:r>
          <w:rPr/>
          <w:t xml:space="preserve">, </w:t>
        </w:r>
      </w:ins>
      <w:ins w:id="32" w:author="Unknown Author" w:date="2022-11-20T18:41:43Z">
        <w:r>
          <w:rPr/>
          <w:t xml:space="preserve">when exposed to </w:t>
        </w:r>
      </w:ins>
      <w:r>
        <w:rPr/>
        <w:t xml:space="preserve"> </w:t>
      </w:r>
      <w:del w:id="33" w:author="Unknown Author" w:date="2022-11-20T18:42:00Z">
        <w:r>
          <w:rPr/>
          <w:delText xml:space="preserve">and a state under </w:delText>
        </w:r>
      </w:del>
      <w:ins w:id="34" w:author="Unknown Author" w:date="2022-11-20T18:42:00Z">
        <w:r>
          <w:rPr/>
          <w:t xml:space="preserve">to </w:t>
        </w:r>
      </w:ins>
      <w:r>
        <w:rPr/>
        <w:t xml:space="preserve">infrared light </w:t>
      </w:r>
      <w:del w:id="35" w:author="Unknown Author" w:date="2022-11-20T18:42:15Z">
        <w:r>
          <w:rPr/>
          <w:delText>that doesn’t bind to</w:delText>
        </w:r>
      </w:del>
      <w:ins w:id="36" w:author="Unknown Author" w:date="2022-11-20T18:42:15Z">
        <w:r>
          <w:rPr/>
          <w:t>they release</w:t>
        </w:r>
      </w:ins>
      <w:r>
        <w:rPr/>
        <w:t xml:space="preserve"> PIF. </w:t>
      </w:r>
      <w:del w:id="37" w:author="Unknown Author" w:date="2022-11-20T18:43:22Z">
        <w:r>
          <w:rPr/>
          <w:delText>The scientist</w:delText>
        </w:r>
      </w:del>
      <w:ins w:id="38" w:author="Unknown Author" w:date="2022-11-20T18:43:22Z">
        <w:r>
          <w:rPr>
            <w:i w:val="false"/>
            <w:iCs w:val="false"/>
          </w:rPr>
          <w:t xml:space="preserve">Levskaya et al. </w:t>
        </w:r>
      </w:ins>
      <w:r>
        <w:rPr/>
        <w:t xml:space="preserve"> added a membrane-localization </w:t>
      </w:r>
      <w:del w:id="39" w:author="Unknown Author" w:date="2022-11-20T18:43:30Z">
        <w:r>
          <w:rPr/>
          <w:delText>part</w:delText>
        </w:r>
      </w:del>
      <w:ins w:id="40" w:author="Unknown Author" w:date="2022-11-20T18:43:30Z">
        <w:r>
          <w:rPr/>
          <w:t>domain</w:t>
        </w:r>
      </w:ins>
      <w:r>
        <w:rPr/>
        <w:t xml:space="preserve"> to the Phytochrome, and attached a signaling protein to the PIF </w:t>
      </w:r>
      <w:del w:id="41" w:author="Unknown Author" w:date="2022-11-20T18:43:42Z">
        <w:r>
          <w:rPr/>
          <w:delText>to complete their system</w:delText>
        </w:r>
      </w:del>
      <w:r>
        <w:rPr/>
        <w:t xml:space="preserve">. </w:t>
      </w:r>
      <w:ins w:id="42" w:author="Unknown Author" w:date="2022-11-20T18:44:18Z">
        <w:r>
          <w:rPr/>
          <w:t xml:space="preserve">The system works for any signalling proteins that are activated by interactions with the membran. </w:t>
        </w:r>
      </w:ins>
      <w:del w:id="43" w:author="Unknown Author" w:date="2022-11-20T18:45:04Z">
        <w:r>
          <w:rPr/>
          <w:delText>A cell illuminated with infrared light under the microscope will have inactive, free-floating, PIF-attached signaling proteins.</w:delText>
        </w:r>
      </w:del>
      <w:r>
        <w:rPr/>
        <w:t xml:space="preserve"> When the scientist points a red laser</w:t>
      </w:r>
      <w:ins w:id="44" w:author="Unknown Author" w:date="2022-11-20T18:45:22Z">
        <w:r>
          <w:rPr/>
          <w:t>,</w:t>
        </w:r>
      </w:ins>
      <w:r>
        <w:rPr/>
        <w:t xml:space="preserve"> </w:t>
      </w:r>
      <w:del w:id="45" w:author="Unknown Author" w:date="2022-11-20T18:45:36Z">
        <w:r>
          <w:rPr/>
          <w:delText>in</w:delText>
        </w:r>
      </w:del>
      <w:ins w:id="46" w:author="Unknown Author" w:date="2022-11-20T18:45:32Z">
        <w:r>
          <w:rPr/>
          <w:t xml:space="preserve"> </w:t>
        </w:r>
      </w:ins>
      <w:ins w:id="47" w:author="Unknown Author" w:date="2022-11-20T18:45:32Z">
        <w:r>
          <w:rPr/>
          <w:t>at</w:t>
        </w:r>
      </w:ins>
      <w:r>
        <w:rPr/>
        <w:t xml:space="preserve"> the </w:t>
      </w:r>
      <w:ins w:id="48" w:author="Unknown Author" w:date="2022-11-20T18:45:58Z">
        <w:r>
          <w:rPr/>
          <w:t>cell</w:t>
        </w:r>
      </w:ins>
      <w:ins w:id="49" w:author="Unknown Author" w:date="2022-11-20T18:46:03Z">
        <w:r>
          <w:rPr/>
          <w:t xml:space="preserve"> </w:t>
        </w:r>
      </w:ins>
      <w:del w:id="50" w:author="Unknown Author" w:date="2022-11-20T18:46:08Z">
        <w:r>
          <w:rPr/>
          <w:delText>phytochrome-rich</w:delText>
        </w:r>
      </w:del>
      <w:r>
        <w:rPr/>
        <w:t xml:space="preserve"> membrane, </w:t>
      </w:r>
      <w:ins w:id="51" w:author="Unknown Author" w:date="2022-11-20T18:46:12Z">
        <w:r>
          <w:rPr/>
          <w:t xml:space="preserve">membrane-bound phytochromes </w:t>
        </w:r>
      </w:ins>
      <w:ins w:id="52" w:author="Unknown Author" w:date="2022-11-20T18:47:05Z">
        <w:r>
          <w:rPr/>
          <w:t xml:space="preserve">bind to PIF, thus bringing </w:t>
        </w:r>
      </w:ins>
      <w:r>
        <w:rPr/>
        <w:t xml:space="preserve">the </w:t>
      </w:r>
      <w:ins w:id="53" w:author="Unknown Author" w:date="2022-11-20T18:47:36Z">
        <w:r>
          <w:rPr/>
          <w:t xml:space="preserve">signaling </w:t>
        </w:r>
      </w:ins>
      <w:del w:id="54" w:author="Unknown Author" w:date="2022-11-20T18:47:44Z">
        <w:r>
          <w:rPr/>
          <w:delText xml:space="preserve">PIF-attached </w:delText>
        </w:r>
      </w:del>
      <w:r>
        <w:rPr/>
        <w:t xml:space="preserve">proteins </w:t>
      </w:r>
      <w:del w:id="55" w:author="Unknown Author" w:date="2022-11-20T18:47:55Z">
        <w:r>
          <w:rPr/>
          <w:delText>are forced to</w:delText>
        </w:r>
      </w:del>
      <w:r>
        <w:rPr/>
        <w:t xml:space="preserve"> </w:t>
      </w:r>
      <w:del w:id="56" w:author="Unknown Author" w:date="2022-11-20T18:48:26Z">
        <w:r>
          <w:rPr/>
          <w:delText>stay</w:delText>
        </w:r>
      </w:del>
      <w:r>
        <w:rPr/>
        <w:t xml:space="preserve"> close to the membrane</w:t>
      </w:r>
      <w:ins w:id="57" w:author="Unknown Author" w:date="2022-11-20T18:48:03Z">
        <w:r>
          <w:rPr/>
          <w:t>,</w:t>
        </w:r>
      </w:ins>
      <w:del w:id="58" w:author="Unknown Author" w:date="2022-11-20T18:48:00Z">
        <w:r>
          <w:rPr/>
          <w:delText xml:space="preserve">; </w:delText>
        </w:r>
      </w:del>
      <w:ins w:id="59" w:author="Unknown Author" w:date="2022-11-20T18:48:05Z">
        <w:r>
          <w:rPr/>
          <w:t xml:space="preserve"> </w:t>
        </w:r>
      </w:ins>
      <w:ins w:id="60" w:author="Unknown Author" w:date="2022-11-20T18:48:05Z">
        <w:r>
          <w:rPr/>
          <w:t>and</w:t>
        </w:r>
      </w:ins>
      <w:del w:id="61" w:author="Unknown Author" w:date="2022-11-20T18:48:17Z">
        <w:r>
          <w:rPr/>
          <w:delText>effectively</w:delText>
        </w:r>
      </w:del>
      <w:r>
        <w:rPr/>
        <w:t xml:space="preserve"> increasing the</w:t>
      </w:r>
      <w:ins w:id="62" w:author="Unknown Author" w:date="2022-11-20T18:48:35Z">
        <w:r>
          <w:rPr/>
          <w:t>ir</w:t>
        </w:r>
      </w:ins>
      <w:r>
        <w:rPr/>
        <w:t xml:space="preserve"> activity</w:t>
      </w:r>
      <w:del w:id="63" w:author="Unknown Author" w:date="2022-11-20T18:48:42Z">
        <w:r>
          <w:rPr/>
          <w:delText xml:space="preserve"> of the signaling proteins</w:delText>
        </w:r>
      </w:del>
      <w:r>
        <w:rPr/>
        <w:t>. Turning off the red laser frees the proteins and turns off the cellular signal.</w:t>
      </w:r>
    </w:p>
    <w:p>
      <w:pPr>
        <w:pStyle w:val="Normal"/>
        <w:rPr/>
      </w:pPr>
      <w:r>
        <w:rPr/>
        <w:tab/>
        <w:t>To demonstrate the feasibility of this new technique</w:t>
      </w:r>
      <w:ins w:id="64" w:author="Unknown Author" w:date="2022-11-20T18:50:41Z">
        <w:r>
          <w:rPr/>
          <w:t>,</w:t>
        </w:r>
      </w:ins>
      <w:r>
        <w:rPr/>
        <w:t xml:space="preserve"> they </w:t>
      </w:r>
      <w:del w:id="65" w:author="Unknown Author" w:date="2022-11-20T18:50:34Z">
        <w:r>
          <w:rPr/>
          <w:delText>focused</w:delText>
        </w:r>
      </w:del>
      <w:ins w:id="66" w:author="Unknown Author" w:date="2022-11-20T18:50:45Z">
        <w:r>
          <w:rPr/>
          <w:t>performed three main experiments foc</w:t>
        </w:r>
      </w:ins>
      <w:ins w:id="67" w:author="Unknown Author" w:date="2022-11-20T18:51:00Z">
        <w:r>
          <w:rPr/>
          <w:t>ussing</w:t>
        </w:r>
      </w:ins>
      <w:r>
        <w:rPr/>
        <w:t xml:space="preserve"> on the signaling proteins Tiam and intersectin, </w:t>
      </w:r>
      <w:del w:id="68" w:author="Unknown Author" w:date="2022-11-20T18:49:32Z">
        <w:r>
          <w:rPr/>
          <w:delText>precursors of the Rho-GTPases Rac1 and Cdc42 that have crucial role</w:delText>
        </w:r>
      </w:del>
      <w:ins w:id="69" w:author="Unknown Author" w:date="2022-11-20T18:49:32Z">
        <w:r>
          <w:rPr/>
          <w:t>which help organize</w:t>
        </w:r>
      </w:ins>
      <w:r>
        <w:rPr/>
        <w:t xml:space="preserve"> </w:t>
      </w:r>
      <w:del w:id="70" w:author="Unknown Author" w:date="2022-11-20T18:49:47Z">
        <w:r>
          <w:rPr/>
          <w:delText>in the organization of</w:delText>
        </w:r>
      </w:del>
      <w:r>
        <w:rPr/>
        <w:t xml:space="preserve"> actin cytoskeleton during cell movement. </w:t>
      </w:r>
      <w:del w:id="71" w:author="Unknown Author" w:date="2022-11-20T18:50:01Z">
        <w:r>
          <w:rPr/>
          <w:delText>They performed three main experiments:</w:delText>
        </w:r>
      </w:del>
      <w:r>
        <w:rPr/>
        <w:t xml:space="preserve"> The first experiment </w:t>
      </w:r>
      <w:del w:id="72" w:author="Unknown Author" w:date="2022-11-20T18:51:41Z">
        <w:r>
          <w:rPr/>
          <w:delText>tested if</w:delText>
        </w:r>
      </w:del>
      <w:ins w:id="73" w:author="Unknown Author" w:date="2022-11-20T18:51:41Z">
        <w:r>
          <w:rPr/>
          <w:t>showed that</w:t>
        </w:r>
      </w:ins>
      <w:r>
        <w:rPr/>
        <w:t xml:space="preserve"> membrane recruitment of a small part of intersectin (ITSN-DH-PH) </w:t>
      </w:r>
      <w:del w:id="74" w:author="Unknown Author" w:date="2022-11-20T18:52:05Z">
        <w:r>
          <w:rPr/>
          <w:delText xml:space="preserve">that regulates Cdc42, was effectively inducing </w:delText>
        </w:r>
      </w:del>
      <w:r>
        <w:rPr/>
        <w:t>transient</w:t>
      </w:r>
      <w:ins w:id="75" w:author="Unknown Author" w:date="2022-11-20T18:52:09Z">
        <w:r>
          <w:rPr/>
          <w:t>ly</w:t>
        </w:r>
      </w:ins>
      <w:r>
        <w:rPr/>
        <w:t xml:space="preserve"> increase</w:t>
      </w:r>
      <w:ins w:id="76" w:author="Unknown Author" w:date="2022-11-20T18:52:11Z">
        <w:r>
          <w:rPr/>
          <w:t>d</w:t>
        </w:r>
      </w:ins>
      <w:del w:id="77" w:author="Unknown Author" w:date="2022-11-20T18:52:11Z">
        <w:r>
          <w:rPr/>
          <w:delText>s</w:delText>
        </w:r>
      </w:del>
      <w:r>
        <w:rPr/>
        <w:t xml:space="preserve"> </w:t>
      </w:r>
      <w:del w:id="78" w:author="Unknown Author" w:date="2022-11-20T18:52:15Z">
        <w:r>
          <w:rPr/>
          <w:delText>of</w:delText>
        </w:r>
      </w:del>
      <w:r>
        <w:rPr/>
        <w:t xml:space="preserve"> local protein activity. </w:t>
      </w:r>
      <w:del w:id="79" w:author="Unknown Author" w:date="2022-11-20T18:52:38Z">
        <w:r>
          <w:rPr/>
          <w:delText>They shown images of local enrichment of biosensors responsive to Cdc42 activity in the membrane that</w:delText>
        </w:r>
      </w:del>
      <w:ins w:id="80" w:author="Unknown Author" w:date="2022-11-20T18:52:40Z">
        <w:r>
          <w:rPr/>
          <w:t xml:space="preserve"> </w:t>
        </w:r>
      </w:ins>
      <w:ins w:id="81" w:author="Unknown Author" w:date="2022-11-20T18:52:40Z">
        <w:r>
          <w:rPr/>
          <w:t>and that</w:t>
        </w:r>
      </w:ins>
      <w:r>
        <w:rPr/>
        <w:t xml:space="preserve"> </w:t>
      </w:r>
      <w:ins w:id="82" w:author="Unknown Author" w:date="2022-11-20T18:52:47Z">
        <w:r>
          <w:rPr/>
          <w:t xml:space="preserve">this effect </w:t>
        </w:r>
      </w:ins>
      <w:r>
        <w:rPr/>
        <w:t xml:space="preserve">disappeared </w:t>
      </w:r>
      <w:ins w:id="83" w:author="Unknown Author" w:date="2022-11-20T18:52:59Z">
        <w:r>
          <w:rPr/>
          <w:t xml:space="preserve">a </w:t>
        </w:r>
      </w:ins>
      <w:r>
        <w:rPr/>
        <w:t xml:space="preserve">few seconds after turning off the red laser. The second experiment </w:t>
      </w:r>
      <w:del w:id="84" w:author="Unknown Author" w:date="2022-11-20T18:53:11Z">
        <w:r>
          <w:rPr/>
          <w:delText>tested if</w:delText>
        </w:r>
      </w:del>
      <w:ins w:id="85" w:author="Unknown Author" w:date="2022-11-20T18:53:11Z">
        <w:r>
          <w:rPr/>
          <w:t>showed</w:t>
        </w:r>
      </w:ins>
      <w:r>
        <w:rPr/>
        <w:t xml:space="preserve"> </w:t>
      </w:r>
      <w:ins w:id="86" w:author="Unknown Author" w:date="2022-11-20T18:53:17Z">
        <w:r>
          <w:rPr/>
          <w:t xml:space="preserve">that </w:t>
        </w:r>
      </w:ins>
      <w:r>
        <w:rPr/>
        <w:t>membrane recruitment of a part of Tiam (Tiam DH-PH domain) was sufficient to induce changes in the shape of NIH3T3 cells</w:t>
      </w:r>
      <w:ins w:id="87" w:author="Unknown Author" w:date="2022-11-20T18:53:41Z">
        <w:r>
          <w:rPr/>
          <w:t>:</w:t>
        </w:r>
      </w:ins>
      <w:del w:id="88" w:author="Unknown Author" w:date="2022-11-20T18:53:31Z">
        <w:r>
          <w:rPr/>
          <w:delText>.</w:delText>
        </w:r>
      </w:del>
      <w:r>
        <w:rPr/>
        <w:t xml:space="preserve"> </w:t>
      </w:r>
      <w:ins w:id="89" w:author="Unknown Author" w:date="2022-11-20T18:54:00Z">
        <w:r>
          <w:rPr/>
          <w:t xml:space="preserve">When </w:t>
        </w:r>
      </w:ins>
      <w:del w:id="90" w:author="Unknown Author" w:date="2022-11-20T18:53:57Z">
        <w:r>
          <w:rPr/>
          <w:delText>T</w:delText>
        </w:r>
      </w:del>
      <w:ins w:id="91" w:author="Unknown Author" w:date="2022-11-20T18:53:58Z">
        <w:r>
          <w:rPr/>
          <w:t>t</w:t>
        </w:r>
      </w:ins>
      <w:r>
        <w:rPr/>
        <w:t>hey illuminated the whole cell with red light for 20 minutes</w:t>
      </w:r>
      <w:ins w:id="92" w:author="Unknown Author" w:date="2022-11-20T18:54:33Z">
        <w:r>
          <w:rPr/>
          <w:t>,</w:t>
        </w:r>
      </w:ins>
      <w:r>
        <w:rPr/>
        <w:t xml:space="preserve"> </w:t>
      </w:r>
      <w:del w:id="93" w:author="Unknown Author" w:date="2022-11-20T18:54:27Z">
        <w:r>
          <w:rPr/>
          <w:delText>and inmediatly after counted the percentage of cells that made new lamellipodia (actin cytoskeletal projection on the mobile edge of the cell). The result was that</w:delText>
        </w:r>
      </w:del>
      <w:r>
        <w:rPr/>
        <w:t xml:space="preserve"> almost 80% of cells made new lamellipodia</w:t>
      </w:r>
      <w:ins w:id="94" w:author="Unknown Author" w:date="2022-11-20T18:54:54Z">
        <w:r>
          <w:rPr/>
          <w:t xml:space="preserve"> </w:t>
        </w:r>
      </w:ins>
      <w:ins w:id="95" w:author="Unknown Author" w:date="2022-11-20T18:54:54Z">
        <w:r>
          <w:rPr/>
          <w:t>(</w:t>
        </w:r>
      </w:ins>
      <w:ins w:id="96" w:author="Unknown Author" w:date="2022-11-20T18:55:01Z">
        <w:r>
          <w:rPr/>
          <w:t>actin skeletal projections on the mobile edge of the cell)</w:t>
        </w:r>
      </w:ins>
      <w:r>
        <w:rPr/>
        <w:t xml:space="preserve"> </w:t>
      </w:r>
      <w:del w:id="97" w:author="Unknown Author" w:date="2022-11-20T18:55:32Z">
        <w:r>
          <w:rPr/>
          <w:delText>under red-light treatment</w:delText>
        </w:r>
      </w:del>
      <w:r>
        <w:rPr/>
        <w:t>, compared with</w:t>
      </w:r>
      <w:del w:id="98" w:author="Unknown Author" w:date="2022-11-20T18:55:41Z">
        <w:r>
          <w:rPr/>
          <w:delText xml:space="preserve"> a</w:delText>
        </w:r>
      </w:del>
      <w:r>
        <w:rPr/>
        <w:t xml:space="preserve"> 10% of control </w:t>
      </w:r>
      <w:del w:id="99" w:author="Unknown Author" w:date="2022-11-20T18:55:46Z">
        <w:r>
          <w:rPr/>
          <w:delText>populations</w:delText>
        </w:r>
      </w:del>
      <w:ins w:id="100" w:author="Unknown Author" w:date="2022-11-20T18:55:46Z">
        <w:r>
          <w:rPr/>
          <w:t>cells</w:t>
        </w:r>
      </w:ins>
      <w:r>
        <w:rPr/>
        <w:t xml:space="preserve">. </w:t>
      </w:r>
      <w:del w:id="101" w:author="Unknown Author" w:date="2022-11-20T18:56:04Z">
        <w:r>
          <w:rPr/>
          <w:delText>To make things e</w:delText>
        </w:r>
      </w:del>
      <w:ins w:id="102" w:author="Unknown Author" w:date="2022-11-20T18:56:04Z">
        <w:r>
          <w:rPr/>
          <w:t>E</w:t>
        </w:r>
      </w:ins>
      <w:r>
        <w:rPr/>
        <w:t xml:space="preserve">ven more interesting, in a third experiment they pointed a red laser dot on the edge of one cell and gradually moved it outward, slowly extending this red-targeted region from the cell body. They show in movies that they effectively guided the direction followed by the new lamellopodium-- </w:t>
      </w:r>
      <w:ins w:id="103" w:author="Unknown Author" w:date="2022-11-20T18:56:25Z">
        <w:r>
          <w:rPr/>
          <w:t>thus controlling the movement of the cell</w:t>
        </w:r>
      </w:ins>
      <w:del w:id="104" w:author="Unknown Author" w:date="2022-11-20T18:56:21Z">
        <w:r>
          <w:rPr/>
          <w:delText>the first reported control of cell movement in real time using light-sensitive proteins</w:delText>
        </w:r>
      </w:del>
      <w:r>
        <w:rPr/>
        <w:t>!</w:t>
      </w:r>
    </w:p>
    <w:p>
      <w:pPr>
        <w:pStyle w:val="Normal"/>
        <w:rPr/>
      </w:pPr>
      <w:ins w:id="105" w:author="Unknown Author" w:date="2022-11-20T18:56:40Z">
        <w:r>
          <w:rPr/>
        </w:r>
      </w:ins>
    </w:p>
    <w:p>
      <w:pPr>
        <w:pStyle w:val="Normal"/>
        <w:spacing w:before="0" w:after="160"/>
        <w:rPr/>
      </w:pPr>
      <w:ins w:id="107" w:author="Unknown Author" w:date="2022-11-20T18:56:40Z">
        <w:r>
          <w:rPr/>
          <w:t>ADD SHORT CONCLUSION WHAT ARE OTHER POTENTIAL APPLICATION O</w:t>
        </w:r>
      </w:ins>
      <w:ins w:id="108" w:author="Unknown Author" w:date="2022-11-20T18:57:00Z">
        <w:r>
          <w:rPr/>
          <w:t>F THIS RESEARCH.</w:t>
        </w:r>
      </w:ins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trackRevision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521b7d"/>
    <w:rPr>
      <w:color w:val="0563C1" w:themeColor="hyperlink"/>
      <w:u w:val="single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d9190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21b7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LibreOffice/7.3.6.2$Linux_X86_64 LibreOffice_project/30$Build-2</Application>
  <AppVersion>15.0000</AppVersion>
  <Pages>2</Pages>
  <Words>366</Words>
  <Characters>1987</Characters>
  <CharactersWithSpaces>2369</CharactersWithSpaces>
  <Paragraphs>6</Paragraphs>
  <Company>Stanford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2017-08-03T16:47:00Z</dcterms:created>
  <dc:creator>Sainani, Kristin Lynn</dc:creator>
  <dc:description/>
  <dc:language>en-US</dc:language>
  <cp:lastModifiedBy/>
  <dcterms:modified xsi:type="dcterms:W3CDTF">2022-11-20T18:57:22Z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