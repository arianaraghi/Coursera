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b/>
          <w:b/>
        </w:rPr>
      </w:pPr>
      <w:r>
        <w:rPr>
          <w:b/>
          <w:bCs/>
        </w:rPr>
        <w:t xml:space="preserve">Text for editing, demo edit 4  </w:t>
      </w:r>
    </w:p>
    <w:p>
      <w:pPr>
        <w:pStyle w:val="Normal"/>
        <w:rPr/>
      </w:pPr>
      <w:moveTo w:id="0" w:author="Unknown Author" w:date="2022-11-21T13:04:54Z">
        <w:r>
          <w:rPr/>
          <w:t>In our digital lives</w:t>
        </w:r>
      </w:moveTo>
      <w:ins w:id="1" w:author="Unknown Author" w:date="2022-11-21T13:05:04Z">
        <w:r>
          <w:rPr/>
          <w:t>,</w:t>
        </w:r>
      </w:ins>
      <w:moveTo w:id="2" w:author="Unknown Author" w:date="2022-11-21T13:04:54Z">
        <w:r>
          <w:rPr/>
          <w:t xml:space="preserve"> we generate huge amounts of data: social relationships, purchasing behavior, </w:t>
        </w:r>
      </w:moveTo>
      <w:ins w:id="3" w:author="Unknown Author" w:date="2022-11-21T13:05:21Z">
        <w:r>
          <w:rPr/>
          <w:t xml:space="preserve">and video </w:t>
        </w:r>
      </w:ins>
      <w:moveTo w:id="4" w:author="Unknown Author" w:date="2022-11-21T13:04:54Z">
        <w:r>
          <w:rPr/>
          <w:t xml:space="preserve">watching. </w:t>
        </w:r>
      </w:moveTo>
      <w:ins w:id="5" w:author="Unknown Author" w:date="2022-11-21T13:06:07Z">
        <w:r>
          <w:rPr/>
          <w:t>Companies are analyzing these data and using them to drive decisions, a practice called “big data analytics</w:t>
        </w:r>
      </w:ins>
      <w:ins w:id="6" w:author="Unknown Author" w:date="2022-11-21T13:07:00Z">
        <w:r>
          <w:rPr/>
          <w:t>.” For example, the online game company, Zynga, studies how its audience plays the game and uses that data effectively to modify the games.</w:t>
        </w:r>
      </w:ins>
    </w:p>
    <w:p>
      <w:pPr>
        <w:pStyle w:val="Normal"/>
        <w:rPr>
          <w:del w:id="13" w:author="Unknown Author" w:date="2022-11-21T13:08:58Z"/>
        </w:rPr>
      </w:pPr>
      <w:r>
        <w:rPr/>
        <w:t xml:space="preserve">In a recent work on ‘Interactions with Big Data Analytics’, </w:t>
      </w:r>
      <w:moveFrom w:id="8" w:author="Unknown Author" w:date="2022-11-21T13:08:20Z">
        <w:r>
          <w:rPr/>
          <w:t xml:space="preserve">authors </w:t>
        </w:r>
      </w:moveFrom>
      <w:r>
        <w:rPr/>
        <w:t xml:space="preserve">Danyel Fisher </w:t>
      </w:r>
      <w:ins w:id="9" w:author="Unknown Author" w:date="2022-11-21T13:08:26Z">
        <w:r>
          <w:rPr/>
          <w:t xml:space="preserve">and colleagues </w:t>
        </w:r>
      </w:ins>
      <w:del w:id="10" w:author="Unknown Author" w:date="2022-11-21T13:08:25Z">
        <w:r>
          <w:rPr/>
          <w:delText>et.al.</w:delText>
        </w:r>
      </w:del>
      <w:r>
        <w:rPr/>
        <w:t xml:space="preserve"> </w:t>
      </w:r>
      <w:del w:id="11" w:author="Unknown Author" w:date="2022-11-21T13:08:40Z">
        <w:r>
          <w:rPr/>
          <w:delText>talk about interesting developments in the world of analyzing data. Authors define analytics as a term that refers to any data driven decision. An example of application of analytics is</w:delText>
        </w:r>
      </w:del>
      <w:r>
        <w:rPr/>
        <w:t xml:space="preserve"> </w:t>
      </w:r>
      <w:del w:id="12" w:author="Unknown Author" w:date="2022-11-21T13:07:31Z">
        <w:r>
          <w:rPr/>
          <w:delText>Zynga, an online games company that studies how its audience plays the game and uses that data effectively to modify the games.</w:delText>
        </w:r>
      </w:del>
    </w:p>
    <w:p>
      <w:pPr>
        <w:pStyle w:val="Normal"/>
        <w:rPr/>
      </w:pPr>
      <w:del w:id="14" w:author="Unknown Author" w:date="2022-11-21T13:08:58Z">
        <w:r>
          <w:rPr/>
          <w:tab/>
          <w:delText>The paper reports</w:delText>
        </w:r>
      </w:del>
      <w:ins w:id="15" w:author="Unknown Author" w:date="2022-11-21T13:08:58Z">
        <w:r>
          <w:rPr/>
          <w:t>review</w:t>
        </w:r>
      </w:ins>
      <w:r>
        <w:rPr/>
        <w:t xml:space="preserve"> the state of </w:t>
      </w:r>
      <w:ins w:id="16" w:author="Unknown Author" w:date="2022-11-21T13:09:06Z">
        <w:r>
          <w:rPr/>
          <w:t xml:space="preserve">the field </w:t>
        </w:r>
      </w:ins>
      <w:del w:id="17" w:author="Unknown Author" w:date="2022-11-21T13:09:13Z">
        <w:r>
          <w:rPr/>
          <w:delText>practice</w:delText>
        </w:r>
      </w:del>
      <w:r>
        <w:rPr/>
        <w:t xml:space="preserve"> by interviewing sixteen pioneering </w:t>
      </w:r>
      <w:ins w:id="18" w:author="Unknown Author" w:date="2022-11-21T13:09:34Z">
        <w:r>
          <w:rPr/>
          <w:t xml:space="preserve">big data </w:t>
        </w:r>
      </w:ins>
      <w:r>
        <w:rPr/>
        <w:t>analysts</w:t>
      </w:r>
      <w:del w:id="19" w:author="Unknown Author" w:date="2022-11-21T13:09:31Z">
        <w:r>
          <w:rPr/>
          <w:delText xml:space="preserve"> in this field</w:delText>
        </w:r>
      </w:del>
      <w:r>
        <w:rPr/>
        <w:t xml:space="preserve">. The </w:t>
      </w:r>
      <w:del w:id="20" w:author="Unknown Author" w:date="2022-11-21T13:09:57Z">
        <w:r>
          <w:rPr/>
          <w:delText>paper</w:delText>
        </w:r>
      </w:del>
      <w:moveTo w:id="21" w:author="Unknown Author" w:date="2022-11-21T13:09:57Z">
        <w:r>
          <w:rPr/>
          <w:t>authors</w:t>
        </w:r>
      </w:moveTo>
      <w:r>
        <w:rPr/>
        <w:t xml:space="preserve"> discuss</w:t>
      </w:r>
      <w:del w:id="22" w:author="Unknown Author" w:date="2022-11-21T13:10:09Z">
        <w:r>
          <w:rPr/>
          <w:delText>es</w:delText>
        </w:r>
      </w:del>
      <w:r>
        <w:rPr/>
        <w:t xml:space="preserve"> about the definition of big data, contemporary ways of analyzing data, </w:t>
      </w:r>
      <w:moveTo w:id="23" w:author="Unknown Author" w:date="2022-11-21T13:10:34Z">
        <w:r>
          <w:rPr/>
          <w:t xml:space="preserve">and </w:t>
        </w:r>
      </w:moveTo>
      <w:r>
        <w:rPr/>
        <w:t>challenges peculiar to big data</w:t>
      </w:r>
      <w:ins w:id="24" w:author="Unknown Author" w:date="2022-11-21T13:10:39Z">
        <w:r>
          <w:rPr/>
          <w:t>;</w:t>
        </w:r>
      </w:ins>
      <w:del w:id="25" w:author="Unknown Author" w:date="2022-11-21T13:10:37Z">
        <w:r>
          <w:rPr/>
          <w:delText>,</w:delText>
        </w:r>
      </w:del>
      <w:r>
        <w:rPr/>
        <w:t xml:space="preserve"> </w:t>
      </w:r>
      <w:moveFrom w:id="26" w:author="Unknown Author" w:date="2022-11-21T13:10:46Z">
        <w:r>
          <w:rPr/>
          <w:t>and</w:t>
        </w:r>
      </w:moveFrom>
      <w:ins w:id="27" w:author="Unknown Author" w:date="2022-11-21T13:10:47Z">
        <w:r>
          <w:rPr/>
          <w:t>they also</w:t>
        </w:r>
      </w:ins>
      <w:r>
        <w:rPr/>
        <w:t xml:space="preserve"> propose</w:t>
      </w:r>
      <w:del w:id="28" w:author="Unknown Author" w:date="2022-11-21T13:10:52Z">
        <w:r>
          <w:rPr/>
          <w:delText>s</w:delText>
        </w:r>
      </w:del>
      <w:r>
        <w:rPr/>
        <w:t xml:space="preserve"> a </w:t>
      </w:r>
      <w:ins w:id="29" w:author="Unknown Author" w:date="2022-11-21T13:18:08Z">
        <w:r>
          <w:rPr/>
          <w:t xml:space="preserve">pivotal </w:t>
        </w:r>
      </w:ins>
      <w:r>
        <w:rPr/>
        <w:t>five</w:t>
      </w:r>
      <w:ins w:id="30" w:author="Unknown Author" w:date="2022-11-21T13:19:27Z">
        <w:r>
          <w:rPr/>
          <w:t>-</w:t>
        </w:r>
      </w:ins>
      <w:del w:id="31" w:author="Unknown Author" w:date="2022-11-21T13:19:26Z">
        <w:r>
          <w:rPr/>
          <w:delText xml:space="preserve"> </w:delText>
        </w:r>
      </w:del>
      <w:r>
        <w:rPr/>
        <w:t xml:space="preserve">step workflow </w:t>
      </w:r>
      <w:del w:id="32" w:author="Unknown Author" w:date="2022-11-21T13:11:07Z">
        <w:r>
          <w:rPr/>
          <w:delText>type of an approach to</w:delText>
        </w:r>
      </w:del>
      <w:ins w:id="33" w:author="Unknown Author" w:date="2022-11-21T13:11:07Z">
        <w:r>
          <w:rPr/>
          <w:t>for</w:t>
        </w:r>
      </w:ins>
      <w:r>
        <w:rPr/>
        <w:t xml:space="preserve"> analyzing big data. </w:t>
      </w:r>
      <w:moveFrom w:id="34" w:author="Unknown Author" w:date="2022-11-21T13:04:52Z">
        <w:r>
          <w:rPr/>
          <w:t>In our digital lives (interactions through information technology devices) we generate huge amounts of data: social relationships, purchasing behavior, watching of videos, etc. Big Data Analytics aims to construct the big picture from the minutia of our digital lives.</w:t>
        </w:r>
      </w:moveFrom>
    </w:p>
    <w:p>
      <w:pPr>
        <w:pStyle w:val="Normal"/>
        <w:rPr/>
      </w:pPr>
      <w:r>
        <w:rPr/>
        <w:tab/>
        <w:t>The authors draw a refreshing parallel to the old</w:t>
      </w:r>
      <w:ins w:id="35" w:author="Unknown Author" w:date="2022-11-21T13:11:37Z">
        <w:r>
          <w:rPr/>
          <w:t>-</w:t>
        </w:r>
      </w:ins>
      <w:del w:id="36" w:author="Unknown Author" w:date="2022-11-21T13:11:37Z">
        <w:r>
          <w:rPr/>
          <w:delText xml:space="preserve"> </w:delText>
        </w:r>
      </w:del>
      <w:r>
        <w:rPr/>
        <w:t xml:space="preserve">age mainframe computing where </w:t>
      </w:r>
      <w:del w:id="37" w:author="Unknown Author" w:date="2022-11-21T13:12:06Z">
        <w:r>
          <w:rPr/>
          <w:delText>the work would be</w:delText>
        </w:r>
      </w:del>
      <w:ins w:id="38" w:author="Unknown Author" w:date="2022-11-21T13:12:06Z">
        <w:r>
          <w:rPr/>
          <w:t>analysts</w:t>
        </w:r>
      </w:ins>
      <w:r>
        <w:rPr/>
        <w:t xml:space="preserve"> submitted </w:t>
      </w:r>
      <w:ins w:id="39" w:author="Unknown Author" w:date="2022-11-21T13:12:14Z">
        <w:r>
          <w:rPr/>
          <w:t xml:space="preserve">the work </w:t>
        </w:r>
      </w:ins>
      <w:r>
        <w:rPr/>
        <w:t xml:space="preserve">to massive systems and </w:t>
      </w:r>
      <w:ins w:id="40" w:author="Unknown Author" w:date="2022-11-21T13:12:24Z">
        <w:r>
          <w:rPr/>
          <w:t xml:space="preserve">had to wait for </w:t>
        </w:r>
      </w:ins>
      <w:ins w:id="41" w:author="Unknown Author" w:date="2022-11-21T13:12:24Z">
        <w:r>
          <w:rPr>
            <w:shd w:fill="FFFF00" w:val="clear"/>
          </w:rPr>
          <w:t>hours/days/weeks</w:t>
        </w:r>
      </w:ins>
      <w:ins w:id="42" w:author="Unknown Author" w:date="2022-11-21T13:12:24Z">
        <w:r>
          <w:rPr/>
          <w:t xml:space="preserve"> to obtain </w:t>
        </w:r>
      </w:ins>
      <w:moveFrom w:id="43" w:author="Unknown Author" w:date="2022-11-21T13:13:34Z">
        <w:r>
          <w:rPr/>
          <w:t>the</w:t>
        </w:r>
      </w:moveFrom>
      <w:r>
        <w:rPr/>
        <w:t xml:space="preserve"> results </w:t>
      </w:r>
      <w:del w:id="44" w:author="Unknown Author" w:date="2022-11-21T13:12:52Z">
        <w:r>
          <w:rPr/>
          <w:delText>would be obtained after a period of time</w:delText>
        </w:r>
      </w:del>
      <w:r>
        <w:rPr/>
        <w:t xml:space="preserve">. </w:t>
      </w:r>
      <w:ins w:id="45" w:author="Unknown Author" w:date="2022-11-21T13:13:51Z">
        <w:r>
          <w:rPr/>
          <w:t xml:space="preserve">With </w:t>
        </w:r>
      </w:ins>
      <w:del w:id="46" w:author="Unknown Author" w:date="2022-11-21T13:13:53Z">
        <w:r>
          <w:rPr/>
          <w:delText>B</w:delText>
        </w:r>
      </w:del>
      <w:ins w:id="47" w:author="Unknown Author" w:date="2022-11-21T13:13:54Z">
        <w:r>
          <w:rPr/>
          <w:t>b</w:t>
        </w:r>
      </w:ins>
      <w:r>
        <w:rPr/>
        <w:t xml:space="preserve">ig data analytics, argue the authors, </w:t>
      </w:r>
      <w:moveTo w:id="48" w:author="Unknown Author" w:date="2022-11-21T13:14:07Z">
        <w:r>
          <w:rPr/>
          <w:t>the</w:t>
        </w:r>
      </w:moveTo>
      <w:ins w:id="49" w:author="Unknown Author" w:date="2022-11-21T13:14:07Z">
        <w:r>
          <w:rPr/>
          <w:t xml:space="preserve"> analysis require </w:t>
        </w:r>
      </w:ins>
      <w:del w:id="50" w:author="Unknown Author" w:date="2022-11-21T13:14:35Z">
        <w:r>
          <w:rPr/>
          <w:delText>is very similar: that it involves hypothesis and needs</w:delText>
        </w:r>
      </w:del>
      <w:r>
        <w:rPr/>
        <w:t xml:space="preserve"> huge computing power, </w:t>
      </w:r>
      <w:del w:id="51" w:author="Unknown Author" w:date="2022-11-21T13:14:55Z">
        <w:r>
          <w:rPr/>
          <w:delText>that it is often</w:delText>
        </w:r>
      </w:del>
      <w:ins w:id="52" w:author="Unknown Author" w:date="2022-11-21T13:14:57Z">
        <w:r>
          <w:rPr/>
          <w:t xml:space="preserve"> </w:t>
        </w:r>
      </w:ins>
      <w:ins w:id="53" w:author="Unknown Author" w:date="2022-11-21T13:14:57Z">
        <w:r>
          <w:rPr/>
          <w:t>so sci</w:t>
        </w:r>
      </w:ins>
      <w:ins w:id="54" w:author="Unknown Author" w:date="2022-11-21T13:15:00Z">
        <w:r>
          <w:rPr/>
          <w:t>entists must</w:t>
        </w:r>
      </w:ins>
      <w:r>
        <w:rPr/>
        <w:t xml:space="preserve"> submit</w:t>
      </w:r>
      <w:del w:id="55" w:author="Unknown Author" w:date="2022-11-21T13:15:15Z">
        <w:r>
          <w:rPr/>
          <w:delText>ted</w:delText>
        </w:r>
      </w:del>
      <w:r>
        <w:rPr/>
        <w:t xml:space="preserve"> </w:t>
      </w:r>
      <w:moveFrom w:id="56" w:author="Unknown Author" w:date="2022-11-21T13:15:10Z">
        <w:r>
          <w:rPr/>
          <w:t>and</w:t>
        </w:r>
      </w:moveFrom>
      <w:r>
        <w:rPr/>
        <w:t xml:space="preserve"> </w:t>
      </w:r>
      <w:moveTo w:id="57" w:author="Unknown Author" w:date="2022-11-21T13:15:17Z">
        <w:r>
          <w:rPr/>
          <w:t>the</w:t>
        </w:r>
      </w:moveTo>
      <w:ins w:id="58" w:author="Unknown Author" w:date="2022-11-21T13:15:17Z">
        <w:r>
          <w:rPr/>
          <w:t xml:space="preserve"> </w:t>
        </w:r>
      </w:ins>
      <w:r>
        <w:rPr/>
        <w:t xml:space="preserve">results </w:t>
      </w:r>
      <w:ins w:id="59" w:author="Unknown Author" w:date="2022-11-21T13:15:29Z">
        <w:r>
          <w:rPr/>
          <w:t xml:space="preserve">to a </w:t>
        </w:r>
      </w:ins>
      <w:ins w:id="60" w:author="Unknown Author" w:date="2022-11-21T13:15:29Z">
        <w:r>
          <w:rPr>
            <w:shd w:fill="FFFF00" w:val="clear"/>
          </w:rPr>
          <w:t>super-computer</w:t>
        </w:r>
      </w:ins>
      <w:del w:id="61" w:author="Unknown Author" w:date="2022-11-21T13:16:04Z">
        <w:r>
          <w:rPr>
            <w:shd w:fill="FFFF00" w:val="clear"/>
          </w:rPr>
          <w:delText>are available after a period of time</w:delText>
        </w:r>
      </w:del>
      <w:moveTo w:id="62" w:author="Unknown Author" w:date="2022-11-21T13:16:13Z">
        <w:r>
          <w:rPr/>
          <w:t>and</w:t>
        </w:r>
      </w:moveTo>
      <w:ins w:id="63" w:author="Unknown Author" w:date="2022-11-21T13:16:15Z">
        <w:r>
          <w:rPr/>
          <w:t xml:space="preserve"> wait for the results.</w:t>
        </w:r>
      </w:ins>
      <w:del w:id="64" w:author="Unknown Author" w:date="2022-11-21T13:16:35Z">
        <w:r>
          <w:rPr/>
          <w:delText>,</w:delText>
        </w:r>
      </w:del>
      <w:r>
        <w:rPr/>
        <w:t xml:space="preserve"> </w:t>
      </w:r>
      <w:del w:id="65" w:author="Unknown Author" w:date="2022-11-21T13:16:45Z">
        <w:r>
          <w:rPr/>
          <w:delText>and that the e</w:delText>
        </w:r>
      </w:del>
      <w:ins w:id="66" w:author="Unknown Author" w:date="2022-11-21T13:16:45Z">
        <w:r>
          <w:rPr/>
          <w:t>E</w:t>
        </w:r>
      </w:ins>
      <w:r>
        <w:rPr/>
        <w:t xml:space="preserve">nd user computers </w:t>
      </w:r>
      <w:del w:id="67" w:author="Unknown Author" w:date="2022-11-21T13:16:56Z">
        <w:r>
          <w:rPr/>
          <w:delText>are only used for viewing the results and not for processing.</w:delText>
        </w:r>
      </w:del>
      <w:ins w:id="68" w:author="Unknown Author" w:date="2022-11-21T13:16:57Z">
        <w:r>
          <w:rPr/>
          <w:t xml:space="preserve">display </w:t>
        </w:r>
      </w:ins>
      <w:ins w:id="69" w:author="Unknown Author" w:date="2022-11-21T13:17:00Z">
        <w:r>
          <w:rPr/>
          <w:t>but do not process the results. WHAT IMPLICATIONS DOES THIS PARALLEL HAVE?</w:t>
        </w:r>
      </w:ins>
    </w:p>
    <w:p>
      <w:pPr>
        <w:pStyle w:val="Normal"/>
        <w:rPr/>
      </w:pPr>
      <w:ins w:id="71" w:author="Unknown Author" w:date="2022-11-21T13:23:27Z">
        <w:r>
          <w:rPr/>
        </w:r>
      </w:ins>
    </w:p>
    <w:p>
      <w:pPr>
        <w:pStyle w:val="Normal"/>
        <w:rPr/>
      </w:pPr>
      <w:ins w:id="73" w:author="Unknown Author" w:date="2022-11-21T13:23:27Z">
        <w:r>
          <w:rPr/>
          <w:t xml:space="preserve">ADD MORE ABOUT: “the definition of big data, </w:t>
        </w:r>
      </w:ins>
      <w:ins w:id="74" w:author="Unknown Author" w:date="2022-11-21T13:24:00Z">
        <w:r>
          <w:rPr/>
          <w:t>contemporary ways of analyzing data, and challenges perculiar to big data.”</w:t>
        </w:r>
      </w:ins>
    </w:p>
    <w:p>
      <w:pPr>
        <w:pStyle w:val="Normal"/>
        <w:rPr/>
      </w:pPr>
      <w:r>
        <w:rPr/>
        <w:tab/>
      </w:r>
      <w:del w:id="75" w:author="Unknown Author" w:date="2022-11-21T13:18:16Z">
        <w:r>
          <w:rPr/>
          <w:delText>Pivotal contribution of the paper is the generalization of how big data analytics can be approached.</w:delText>
        </w:r>
      </w:del>
      <w:r>
        <w:rPr/>
        <w:t xml:space="preserve"> </w:t>
      </w:r>
      <w:ins w:id="76" w:author="Unknown Author" w:date="2022-11-21T13:18:22Z">
        <w:r>
          <w:rPr/>
          <w:t xml:space="preserve">The authors propose a general, five-step approach for big data analytics: </w:t>
        </w:r>
      </w:ins>
      <w:del w:id="77" w:author="Unknown Author" w:date="2022-11-21T13:18:54Z">
        <w:r>
          <w:rPr/>
          <w:delText>A</w:delText>
        </w:r>
      </w:del>
      <w:ins w:id="78" w:author="Unknown Author" w:date="2022-11-21T13:18:54Z">
        <w:r>
          <w:rPr/>
          <w:t>a</w:t>
        </w:r>
      </w:ins>
      <w:r>
        <w:rPr/>
        <w:t>cquiring data, choosing the right architecture for analyzing the acquired data, fitting the data for the chosen architecture, coding and debugging, and fine tuning</w:t>
      </w:r>
      <w:del w:id="79" w:author="Unknown Author" w:date="2022-11-21T13:19:03Z">
        <w:r>
          <w:rPr/>
          <w:delText xml:space="preserve"> are the five steps suggested by the authors</w:delText>
        </w:r>
      </w:del>
      <w:r>
        <w:rPr/>
        <w:t>. This five</w:t>
      </w:r>
      <w:ins w:id="80" w:author="Unknown Author" w:date="2022-11-21T13:19:22Z">
        <w:r>
          <w:rPr/>
          <w:t>-</w:t>
        </w:r>
      </w:ins>
      <w:del w:id="81" w:author="Unknown Author" w:date="2022-11-21T13:19:22Z">
        <w:r>
          <w:rPr/>
          <w:delText xml:space="preserve"> </w:delText>
        </w:r>
      </w:del>
      <w:r>
        <w:rPr/>
        <w:t xml:space="preserve">step process </w:t>
      </w:r>
      <w:del w:id="82" w:author="Unknown Author" w:date="2022-11-21T13:19:34Z">
        <w:r>
          <w:rPr/>
          <w:delText>repeats</w:delText>
        </w:r>
      </w:del>
      <w:ins w:id="83" w:author="Unknown Author" w:date="2022-11-21T13:19:34Z">
        <w:r>
          <w:rPr/>
          <w:t>is repeated</w:t>
        </w:r>
      </w:ins>
      <w:r>
        <w:rPr/>
        <w:t xml:space="preserve"> </w:t>
      </w:r>
      <w:del w:id="84" w:author="Unknown Author" w:date="2022-11-21T13:19:38Z">
        <w:r>
          <w:rPr/>
          <w:delText>itself</w:delText>
        </w:r>
      </w:del>
      <w:r>
        <w:rPr/>
        <w:t xml:space="preserve"> as many times as necessary until meaningful results are obtained. </w:t>
      </w:r>
      <w:r>
        <w:rPr>
          <w:shd w:fill="FFFF00" w:val="clear"/>
          <w:rPrChange w:id="0" w:author="Unknown Author" w:date="2022-11-21T13:21:44Z">
            <w:rPr>
              <w:shd w:fill="FFFF00" w:val="clear"/>
            </w:rPr>
          </w:rPrChange>
        </w:rPr>
        <w:t xml:space="preserve">The paper cautions </w:t>
      </w:r>
      <w:del w:id="86" w:author="Unknown Author" w:date="2022-11-21T13:20:40Z">
        <w:r>
          <w:rPr>
            <w:shd w:fill="FFFF00" w:val="clear"/>
          </w:rPr>
          <w:delText xml:space="preserve">the skill gap in bringing the right proportion of scientific flavor in models created by </w:delText>
        </w:r>
      </w:del>
      <w:ins w:id="87" w:author="Unknown Author" w:date="2022-11-21T13:20:42Z">
        <w:r>
          <w:rPr>
            <w:shd w:fill="FFFF00" w:val="clear"/>
          </w:rPr>
          <w:t xml:space="preserve">that many </w:t>
        </w:r>
      </w:ins>
      <w:r>
        <w:rPr>
          <w:shd w:fill="FFFF00" w:val="clear"/>
          <w:rPrChange w:id="0" w:author="Unknown Author" w:date="2022-11-21T13:21:44Z">
            <w:rPr>
              <w:shd w:fill="FFFF00" w:val="clear"/>
            </w:rPr>
          </w:rPrChange>
        </w:rPr>
        <w:t>business users</w:t>
      </w:r>
      <w:ins w:id="89" w:author="Unknown Author" w:date="2022-11-21T13:20:47Z">
        <w:r>
          <w:rPr>
            <w:shd w:fill="FFFF00" w:val="clear"/>
          </w:rPr>
          <w:t xml:space="preserve"> </w:t>
        </w:r>
      </w:ins>
      <w:ins w:id="90" w:author="Unknown Author" w:date="2022-11-21T13:21:07Z">
        <w:r>
          <w:rPr>
            <w:shd w:fill="FFFF00" w:val="clear"/>
          </w:rPr>
          <w:t>currently lack many of the skills to perform this workflow</w:t>
        </w:r>
      </w:ins>
      <w:r>
        <w:rPr>
          <w:shd w:fill="FFFF00" w:val="clear"/>
          <w:rPrChange w:id="0" w:author="Unknown Author" w:date="2022-11-21T13:21:44Z"/>
        </w:rPr>
        <w:t>.</w:t>
      </w:r>
      <w:ins w:id="92" w:author="Unknown Author" w:date="2022-11-21T13:22:02Z">
        <w:r>
          <w:rPr>
            <w:shd w:fill="FFFF00" w:val="clear"/>
          </w:rPr>
          <w:t xml:space="preserve"> </w:t>
        </w:r>
      </w:ins>
      <w:ins w:id="93" w:author="Unknown Author" w:date="2022-11-21T13:22:02Z">
        <w:r>
          <w:rPr>
            <w:shd w:fill="FFFF00" w:val="clear"/>
          </w:rPr>
          <w:t>They propose XX to address this skill gap.</w:t>
        </w:r>
      </w:ins>
    </w:p>
    <w:p>
      <w:pPr>
        <w:pStyle w:val="Normal"/>
        <w:rPr/>
      </w:pPr>
      <w:r>
        <w:rPr/>
        <w:tab/>
      </w:r>
      <w:del w:id="94" w:author="Unknown Author" w:date="2022-11-21T13:25:02Z">
        <w:r>
          <w:rPr/>
          <w:delText>Of immediate significance, is t</w:delText>
        </w:r>
      </w:del>
      <w:ins w:id="95" w:author="Unknown Author" w:date="2022-11-21T13:25:02Z">
        <w:r>
          <w:rPr/>
          <w:t>T</w:t>
        </w:r>
      </w:ins>
      <w:r>
        <w:rPr/>
        <w:t xml:space="preserve">he potential </w:t>
      </w:r>
      <w:ins w:id="96" w:author="Unknown Author" w:date="2022-11-21T13:25:06Z">
        <w:r>
          <w:rPr/>
          <w:t xml:space="preserve">of </w:t>
        </w:r>
      </w:ins>
      <w:del w:id="97" w:author="Unknown Author" w:date="2022-11-21T13:25:26Z">
        <w:r>
          <w:rPr/>
          <w:delText xml:space="preserve">to apply </w:delText>
        </w:r>
      </w:del>
      <w:r>
        <w:rPr/>
        <w:t>big data analytics</w:t>
      </w:r>
      <w:ins w:id="98" w:author="Unknown Author" w:date="2022-11-21T13:25:36Z">
        <w:r>
          <w:rPr/>
          <w:t xml:space="preserve"> </w:t>
        </w:r>
      </w:ins>
      <w:ins w:id="99" w:author="Unknown Author" w:date="2022-11-21T13:25:36Z">
        <w:r>
          <w:rPr/>
          <w:t>is vast: for example,</w:t>
        </w:r>
      </w:ins>
      <w:r>
        <w:rPr/>
        <w:t xml:space="preserve"> </w:t>
      </w:r>
      <w:del w:id="100" w:author="Unknown Author" w:date="2022-11-21T13:25:54Z">
        <w:r>
          <w:rPr/>
          <w:delText xml:space="preserve">to </w:delText>
        </w:r>
      </w:del>
      <w:r>
        <w:rPr/>
        <w:t>design more user</w:t>
      </w:r>
      <w:ins w:id="101" w:author="Unknown Author" w:date="2022-11-21T13:26:00Z">
        <w:r>
          <w:rPr/>
          <w:t>-</w:t>
        </w:r>
      </w:ins>
      <w:del w:id="102" w:author="Unknown Author" w:date="2022-11-21T13:26:00Z">
        <w:r>
          <w:rPr/>
          <w:delText xml:space="preserve"> </w:delText>
        </w:r>
      </w:del>
      <w:r>
        <w:rPr/>
        <w:t>friendly interfaces, enrich customer experience by analyzing the ways customer</w:t>
      </w:r>
      <w:ins w:id="103" w:author="Unknown Author" w:date="2022-11-21T13:26:18Z">
        <w:r>
          <w:rPr/>
          <w:t>s</w:t>
        </w:r>
      </w:ins>
      <w:r>
        <w:rPr/>
        <w:t xml:space="preserve"> use</w:t>
      </w:r>
      <w:del w:id="104" w:author="Unknown Author" w:date="2022-11-21T13:26:16Z">
        <w:r>
          <w:rPr/>
          <w:delText>s</w:delText>
        </w:r>
      </w:del>
      <w:r>
        <w:rPr/>
        <w:t xml:space="preserve"> the product,</w:t>
      </w:r>
      <w:moveTo w:id="105" w:author="Unknown Author" w:date="2022-11-21T13:26:21Z">
        <w:r>
          <w:rPr/>
          <w:t xml:space="preserve"> </w:t>
        </w:r>
      </w:moveTo>
      <w:moveTo w:id="106" w:author="Unknown Author" w:date="2022-11-21T13:26:21Z">
        <w:r>
          <w:rPr/>
          <w:t>and</w:t>
        </w:r>
      </w:moveTo>
      <w:r>
        <w:rPr/>
        <w:t xml:space="preserve"> understand healthcare spending</w:t>
      </w:r>
      <w:ins w:id="107" w:author="Unknown Author" w:date="2022-11-21T13:26:30Z">
        <w:r>
          <w:rPr/>
          <w:t>.</w:t>
        </w:r>
      </w:ins>
      <w:del w:id="108" w:author="Unknown Author" w:date="2022-11-21T13:26:30Z">
        <w:r>
          <w:rPr/>
          <w:delText>, etc.</w:delText>
        </w:r>
      </w:del>
      <w:r>
        <w:rPr/>
        <w:t xml:space="preserve"> </w:t>
      </w:r>
      <w:ins w:id="109" w:author="Unknown Author" w:date="2022-11-21T13:29:24Z">
        <w:r>
          <w:rPr/>
          <w:t>In harnessing the exploding world of data, we are constr</w:t>
        </w:r>
      </w:ins>
      <w:ins w:id="110" w:author="Unknown Author" w:date="2022-11-21T13:30:02Z">
        <w:r>
          <w:rPr/>
          <w:t xml:space="preserve">ained only by limits of </w:t>
        </w:r>
      </w:ins>
      <w:del w:id="111" w:author="Unknown Author" w:date="2022-11-21T13:30:15Z">
        <w:r>
          <w:rPr/>
          <w:delText xml:space="preserve">The limitation is only </w:delText>
        </w:r>
      </w:del>
      <w:r>
        <w:rPr/>
        <w:t>our human ability to think creatively</w:t>
      </w:r>
      <w:ins w:id="112" w:author="Unknown Author" w:date="2022-11-21T13:30:53Z">
        <w:r>
          <w:rPr/>
          <w:t>.</w:t>
        </w:r>
      </w:ins>
      <w:r>
        <w:rPr/>
        <w:t xml:space="preserve"> </w:t>
      </w:r>
      <w:moveFrom w:id="113" w:author="Unknown Author" w:date="2022-11-21T13:30:49Z">
        <w:r>
          <w:rPr/>
          <w:t>and</w:t>
        </w:r>
      </w:moveFrom>
      <w:del w:id="114" w:author="Unknown Author" w:date="2022-11-21T13:30:49Z">
        <w:r>
          <w:rPr/>
          <w:delText xml:space="preserve"> </w:delText>
        </w:r>
      </w:del>
      <w:del w:id="115" w:author="Unknown Author" w:date="2022-11-21T13:30:22Z">
        <w:r>
          <w:rPr/>
          <w:delText>harness the exploding world of data</w:delText>
        </w:r>
      </w:del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bookmarkStart w:id="0" w:name="_GoBack"/>
      <w:bookmarkStart w:id="1" w:name="_GoBack"/>
      <w:bookmarkEnd w:id="1"/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InternetLink">
    <w:name w:val="Hyperlink"/>
    <w:basedOn w:val="DefaultParagraphFont"/>
    <w:uiPriority w:val="99"/>
    <w:unhideWhenUsed/>
    <w:rsid w:val="00521b7d"/>
    <w:rPr>
      <w:color w:val="0563C1" w:themeColor="hyperlink"/>
      <w:u w:val="single"/>
    </w:rPr>
  </w:style>
  <w:style w:type="character" w:styleId="LineNumbering">
    <w:name w:val="Line Numbering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NormalWeb">
    <w:name w:val="Normal (Web)"/>
    <w:basedOn w:val="Normal"/>
    <w:uiPriority w:val="99"/>
    <w:semiHidden/>
    <w:unhideWhenUsed/>
    <w:qFormat/>
    <w:rsid w:val="00d91904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521b7d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Application>LibreOffice/7.3.6.2$Linux_X86_64 LibreOffice_project/30$Build-2</Application>
  <AppVersion>15.0000</AppVersion>
  <Pages>2</Pages>
  <Words>336</Words>
  <Characters>1826</Characters>
  <CharactersWithSpaces>2170</CharactersWithSpaces>
  <Paragraphs>8</Paragraphs>
  <Company>Stanford University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2017-08-03T16:48:00Z</dcterms:created>
  <dc:creator>Sainani, Kristin Lynn</dc:creator>
  <dc:description/>
  <dc:language>en-US</dc:language>
  <cp:lastModifiedBy/>
  <dcterms:modified xsi:type="dcterms:W3CDTF">2022-11-21T13:31:22Z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