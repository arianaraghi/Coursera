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bCs/>
        </w:rPr>
        <w:t xml:space="preserve">Text for editing, demo edit 5  </w:t>
      </w:r>
    </w:p>
    <w:p>
      <w:pPr>
        <w:pStyle w:val="Normal"/>
        <w:rPr/>
      </w:pPr>
      <w:r>
        <w:rPr/>
        <w:t>Reactive oxygen species (ROS) are highly reactive chemicals often associated with escalating warfare between pathogens and their hosts. For example, ROS are integral to biological defenses</w:t>
      </w:r>
      <w:ins w:id="0" w:author="Unknown Author" w:date="2022-11-22T12:52:25Z">
        <w:r>
          <w:rPr>
            <w:rFonts w:eastAsia="utkal" w:cs="utkal" w:ascii="utkal" w:hAnsi="utkal"/>
          </w:rPr>
          <w:t>—</w:t>
        </w:r>
      </w:ins>
      <w:del w:id="1" w:author="Unknown Author" w:date="2022-11-22T12:52:15Z">
        <w:r>
          <w:rPr>
            <w:rFonts w:eastAsia="utkal" w:cs="utkal" w:ascii="utkal" w:hAnsi="utkal"/>
          </w:rPr>
          <w:delText xml:space="preserve">, </w:delText>
        </w:r>
      </w:del>
      <w:r>
        <w:rPr/>
        <w:t>such as the respiratory burst in phagocytes of animals and programmed cell death in plants</w:t>
      </w:r>
      <w:ins w:id="2" w:author="Unknown Author" w:date="2022-11-22T12:52:38Z">
        <w:r>
          <w:rPr>
            <w:rFonts w:eastAsia="utkal" w:cs="utkal" w:ascii="utkal" w:hAnsi="utkal"/>
          </w:rPr>
          <w:t>—</w:t>
        </w:r>
      </w:ins>
      <w:del w:id="3" w:author="Unknown Author" w:date="2022-11-22T12:52:49Z">
        <w:r>
          <w:rPr>
            <w:rFonts w:eastAsia="utkal" w:cs="utkal" w:ascii="utkal" w:hAnsi="utkal"/>
          </w:rPr>
          <w:delText>, to</w:delText>
        </w:r>
      </w:del>
      <w:ins w:id="4" w:author="Unknown Author" w:date="2022-11-22T12:52:49Z">
        <w:r>
          <w:rPr/>
          <w:t>that</w:t>
        </w:r>
      </w:ins>
      <w:r>
        <w:rPr/>
        <w:t xml:space="preserve"> ward off microbial </w:t>
      </w:r>
      <w:del w:id="5" w:author="Unknown Author" w:date="2022-11-22T12:53:00Z">
        <w:r>
          <w:rPr/>
          <w:delText>infections</w:delText>
        </w:r>
      </w:del>
      <w:ins w:id="6" w:author="Unknown Author" w:date="2022-11-22T12:53:00Z">
        <w:r>
          <w:rPr/>
          <w:t>invaders</w:t>
        </w:r>
      </w:ins>
      <w:r>
        <w:rPr/>
        <w:t>. In a landmark</w:t>
      </w:r>
      <w:ins w:id="7" w:author="Unknown Author" w:date="2022-11-22T12:53:12Z">
        <w:r>
          <w:rPr/>
          <w:t xml:space="preserve"> </w:t>
        </w:r>
      </w:ins>
      <w:ins w:id="8" w:author="Unknown Author" w:date="2022-11-22T12:53:12Z">
        <w:r>
          <w:rPr/>
          <w:t>2006</w:t>
        </w:r>
      </w:ins>
      <w:r>
        <w:rPr/>
        <w:t xml:space="preserve"> study, published in the journal Plant Cell, Tanaka and colleagues </w:t>
      </w:r>
      <w:del w:id="9" w:author="Unknown Author" w:date="2022-11-22T12:53:26Z">
        <w:r>
          <w:rPr/>
          <w:delText>recently</w:delText>
        </w:r>
      </w:del>
      <w:r>
        <w:rPr/>
        <w:t xml:space="preserve"> uncovered an additional role for ROS as “regulators of symbiosis.”</w:t>
      </w:r>
    </w:p>
    <w:p>
      <w:pPr>
        <w:pStyle w:val="Normal"/>
        <w:rPr/>
      </w:pPr>
      <w:r>
        <w:rPr/>
        <w:tab/>
        <w:t xml:space="preserve">The team studied a symbiosis between perennial rygrass (Lolium perenne) and a fungus (Epichloë festucae) that lives </w:t>
      </w:r>
      <w:del w:id="10" w:author="Unknown Author" w:date="2022-11-22T12:53:51Z">
        <w:r>
          <w:rPr/>
          <w:delText>endophytically</w:delText>
        </w:r>
      </w:del>
      <w:r>
        <w:rPr/>
        <w:t xml:space="preserve"> </w:t>
      </w:r>
      <w:del w:id="11" w:author="Unknown Author" w:date="2022-11-22T12:53:49Z">
        <w:r>
          <w:rPr/>
          <w:delText>(i.e.,</w:delText>
        </w:r>
      </w:del>
      <w:r>
        <w:rPr/>
        <w:t xml:space="preserve"> inside</w:t>
      </w:r>
      <w:del w:id="12" w:author="Unknown Author" w:date="2022-11-22T12:53:54Z">
        <w:r>
          <w:rPr/>
          <w:delText>)</w:delText>
        </w:r>
      </w:del>
      <w:r>
        <w:rPr/>
        <w:t xml:space="preserve"> the grass. The </w:t>
      </w:r>
      <w:del w:id="13" w:author="Unknown Author" w:date="2022-11-22T12:54:11Z">
        <w:r>
          <w:rPr/>
          <w:delText xml:space="preserve">mycelium of this </w:delText>
        </w:r>
      </w:del>
      <w:r>
        <w:rPr/>
        <w:t>fungus</w:t>
      </w:r>
      <w:del w:id="14" w:author="Unknown Author" w:date="2022-11-22T12:54:34Z">
        <w:r>
          <w:rPr/>
          <w:delText>—composed of cells called “hyphae”—</w:delText>
        </w:r>
      </w:del>
      <w:moveTo w:id="15" w:author="Unknown Author" w:date="2022-11-22T12:55:15Z">
        <w:r>
          <w:rPr/>
          <w:t xml:space="preserve">  grow</w:t>
        </w:r>
      </w:moveTo>
      <w:ins w:id="16" w:author="Unknown Author" w:date="2022-11-22T12:55:21Z">
        <w:r>
          <w:rPr/>
          <w:t>s</w:t>
        </w:r>
      </w:ins>
      <w:moveTo w:id="17" w:author="Unknown Author" w:date="2022-11-22T12:55:15Z">
        <w:r>
          <w:rPr/>
          <w:t xml:space="preserve"> in perfect synchrony with the plant host</w:t>
        </w:r>
      </w:moveTo>
      <w:ins w:id="18" w:author="Unknown Author" w:date="2022-11-22T12:55:16Z">
        <w:r>
          <w:rPr/>
          <w:t xml:space="preserve">, </w:t>
        </w:r>
      </w:ins>
      <w:r>
        <w:rPr/>
        <w:t>coloniz</w:t>
      </w:r>
      <w:ins w:id="19" w:author="Unknown Author" w:date="2022-11-22T12:55:57Z">
        <w:r>
          <w:rPr/>
          <w:t>ing</w:t>
        </w:r>
      </w:ins>
      <w:del w:id="20" w:author="Unknown Author" w:date="2022-11-22T12:55:55Z">
        <w:r>
          <w:rPr/>
          <w:delText>es</w:delText>
        </w:r>
      </w:del>
      <w:r>
        <w:rPr/>
        <w:t xml:space="preserve"> all </w:t>
      </w:r>
      <w:ins w:id="21" w:author="Unknown Author" w:date="2022-11-22T12:56:00Z">
        <w:r>
          <w:rPr/>
          <w:t xml:space="preserve">its </w:t>
        </w:r>
      </w:ins>
      <w:r>
        <w:rPr/>
        <w:t>leaves</w:t>
      </w:r>
      <w:del w:id="22" w:author="Unknown Author" w:date="2022-11-22T12:56:05Z">
        <w:r>
          <w:rPr/>
          <w:delText xml:space="preserve"> of the plant</w:delText>
        </w:r>
      </w:del>
      <w:r>
        <w:rPr/>
        <w:t>, but</w:t>
      </w:r>
      <w:del w:id="23" w:author="Unknown Author" w:date="2022-11-22T12:56:20Z">
        <w:r>
          <w:rPr/>
          <w:delText xml:space="preserve"> the hyphae sprout only sparsely in tissues,</w:delText>
        </w:r>
      </w:del>
      <w:r>
        <w:rPr/>
        <w:t xml:space="preserve"> never breach</w:t>
      </w:r>
      <w:ins w:id="24" w:author="Unknown Author" w:date="2022-11-22T12:56:24Z">
        <w:r>
          <w:rPr/>
          <w:t>ing</w:t>
        </w:r>
      </w:ins>
      <w:r>
        <w:rPr/>
        <w:t xml:space="preserve"> </w:t>
      </w:r>
      <w:ins w:id="25" w:author="Unknown Author" w:date="2022-11-22T12:56:30Z">
        <w:r>
          <w:rPr/>
          <w:t xml:space="preserve">its </w:t>
        </w:r>
      </w:ins>
      <w:r>
        <w:rPr/>
        <w:t>cell walls or membranes,</w:t>
      </w:r>
      <w:moveFrom w:id="26" w:author="Unknown Author" w:date="2022-11-22T12:55:03Z">
        <w:r>
          <w:rPr/>
          <w:t xml:space="preserve"> and grow in perfect synchrony with the leaves of its plant host</w:t>
        </w:r>
      </w:moveFrom>
      <w:r>
        <w:rPr/>
        <w:t xml:space="preserve">. This </w:t>
      </w:r>
      <w:del w:id="27" w:author="Unknown Author" w:date="2022-11-22T12:57:02Z">
        <w:r>
          <w:rPr/>
          <w:delText xml:space="preserve">exquisite harmonization of fungal and </w:delText>
        </w:r>
      </w:del>
      <w:r>
        <w:rPr/>
        <w:t>plant</w:t>
      </w:r>
      <w:ins w:id="28" w:author="Unknown Author" w:date="2022-11-22T12:58:02Z">
        <w:r>
          <w:rPr/>
          <w:t xml:space="preserve">, </w:t>
        </w:r>
      </w:ins>
      <w:ins w:id="29" w:author="Unknown Author" w:date="2022-11-22T12:58:02Z">
        <w:r>
          <w:rPr/>
          <w:t>in turn,</w:t>
        </w:r>
      </w:ins>
      <w:r>
        <w:rPr/>
        <w:t xml:space="preserve"> </w:t>
      </w:r>
      <w:del w:id="30" w:author="Unknown Author" w:date="2022-11-22T12:57:17Z">
        <w:r>
          <w:rPr/>
          <w:delText>growth</w:delText>
        </w:r>
      </w:del>
      <w:r>
        <w:rPr/>
        <w:t xml:space="preserve"> directs resources to the </w:t>
      </w:r>
      <w:del w:id="31" w:author="Unknown Author" w:date="2022-11-22T12:57:28Z">
        <w:r>
          <w:rPr/>
          <w:delText>production of</w:delText>
        </w:r>
      </w:del>
      <w:r>
        <w:rPr/>
        <w:t xml:space="preserve"> fungal </w:t>
      </w:r>
      <w:ins w:id="32" w:author="Unknown Author" w:date="2022-11-22T12:57:32Z">
        <w:r>
          <w:rPr/>
          <w:t xml:space="preserve">which produces </w:t>
        </w:r>
      </w:ins>
      <w:r>
        <w:rPr/>
        <w:t xml:space="preserve">toxins that protect </w:t>
      </w:r>
      <w:del w:id="33" w:author="Unknown Author" w:date="2022-11-22T12:57:51Z">
        <w:r>
          <w:rPr/>
          <w:delText>the symbiosis</w:delText>
        </w:r>
      </w:del>
      <w:ins w:id="34" w:author="Unknown Author" w:date="2022-11-22T12:57:51Z">
        <w:r>
          <w:rPr/>
          <w:t xml:space="preserve">both </w:t>
        </w:r>
      </w:ins>
      <w:ins w:id="35" w:author="Unknown Author" w:date="2022-11-22T12:58:18Z">
        <w:r>
          <w:rPr/>
          <w:t>species</w:t>
        </w:r>
      </w:ins>
      <w:r>
        <w:rPr/>
        <w:t xml:space="preserve"> from herbivores. But</w:t>
      </w:r>
      <w:ins w:id="36" w:author="Unknown Author" w:date="2022-11-22T12:58:46Z">
        <w:r>
          <w:rPr/>
          <w:t xml:space="preserve"> </w:t>
        </w:r>
      </w:ins>
      <w:ins w:id="37" w:author="Unknown Author" w:date="2022-11-22T12:58:46Z">
        <w:r>
          <w:rPr/>
          <w:t>until Tanaka,</w:t>
        </w:r>
      </w:ins>
      <w:r>
        <w:rPr/>
        <w:t xml:space="preserve"> </w:t>
      </w:r>
      <w:del w:id="38" w:author="Unknown Author" w:date="2022-11-22T12:59:08Z">
        <w:r>
          <w:rPr/>
          <w:delText>how this harmonization is achieved and what its underlying</w:delText>
        </w:r>
      </w:del>
      <w:ins w:id="39" w:author="Unknown Author" w:date="2022-11-22T12:59:08Z">
        <w:r>
          <w:rPr/>
          <w:t>the</w:t>
        </w:r>
      </w:ins>
      <w:r>
        <w:rPr/>
        <w:t xml:space="preserve"> mechanisms </w:t>
      </w:r>
      <w:ins w:id="40" w:author="Unknown Author" w:date="2022-11-22T12:59:20Z">
        <w:r>
          <w:rPr/>
          <w:t xml:space="preserve">underlying this exquisite harmonization </w:t>
        </w:r>
      </w:ins>
      <w:del w:id="41" w:author="Unknown Author" w:date="2022-11-22T12:59:56Z">
        <w:r>
          <w:rPr/>
          <w:delText xml:space="preserve">are </w:delText>
        </w:r>
      </w:del>
      <w:r>
        <w:rPr/>
        <w:t>have remained a mystery.</w:t>
      </w:r>
    </w:p>
    <w:p>
      <w:pPr>
        <w:pStyle w:val="Normal"/>
        <w:rPr/>
      </w:pPr>
      <w:r>
        <w:rPr/>
        <w:tab/>
        <w:t xml:space="preserve">To address this question, Tanaka and coworkers </w:t>
      </w:r>
      <w:del w:id="42" w:author="Unknown Author" w:date="2022-11-22T13:00:47Z">
        <w:r>
          <w:rPr/>
          <w:delText xml:space="preserve">generated random mutations in the E. festucae genome. They used </w:delText>
        </w:r>
      </w:del>
      <w:ins w:id="43" w:author="Unknown Author" w:date="2022-11-22T13:00:47Z">
        <w:r>
          <w:rPr/>
          <w:t xml:space="preserve">randomly inserted pieces </w:t>
        </w:r>
      </w:ins>
      <w:ins w:id="44" w:author="Unknown Author" w:date="2022-11-22T13:01:00Z">
        <w:r>
          <w:rPr/>
          <w:t>of DNA into the fungal genome (</w:t>
        </w:r>
      </w:ins>
      <w:r>
        <w:rPr/>
        <w:t>a method called insertional mutagenesis</w:t>
      </w:r>
      <w:ins w:id="45" w:author="Unknown Author" w:date="2022-11-22T13:01:31Z">
        <w:r>
          <w:rPr/>
          <w:t>)</w:t>
        </w:r>
      </w:ins>
      <w:r>
        <w:rPr/>
        <w:t>, i</w:t>
      </w:r>
      <w:del w:id="46" w:author="Unknown Author" w:date="2022-11-22T13:01:45Z">
        <w:r>
          <w:rPr/>
          <w:delText>n which DNA pieces are randomly inserted into the fungal genome</w:delText>
        </w:r>
      </w:del>
      <w:r>
        <w:rPr/>
        <w:t xml:space="preserve"> in the hope</w:t>
      </w:r>
      <w:ins w:id="47" w:author="Unknown Author" w:date="2022-11-22T13:01:47Z">
        <w:r>
          <w:rPr/>
          <w:t>s</w:t>
        </w:r>
      </w:ins>
      <w:r>
        <w:rPr/>
        <w:t xml:space="preserve"> of disrupting </w:t>
      </w:r>
      <w:del w:id="48" w:author="Unknown Author" w:date="2022-11-22T13:02:08Z">
        <w:r>
          <w:rPr/>
          <w:delText xml:space="preserve">a </w:delText>
        </w:r>
      </w:del>
      <w:r>
        <w:rPr/>
        <w:t>gene</w:t>
      </w:r>
      <w:ins w:id="49" w:author="Unknown Author" w:date="2022-11-22T13:02:11Z">
        <w:r>
          <w:rPr/>
          <w:t>s critical to symbiosis.</w:t>
        </w:r>
      </w:ins>
      <w:r>
        <w:rPr/>
        <w:t xml:space="preserve"> </w:t>
      </w:r>
      <w:del w:id="50" w:author="Unknown Author" w:date="2022-11-22T13:02:35Z">
        <w:r>
          <w:rPr/>
          <w:delText>resulting in observable growth changes in symbioses with these fungal mutants.</w:delText>
        </w:r>
      </w:del>
      <w:r>
        <w:rPr/>
        <w:t xml:space="preserve"> </w:t>
      </w:r>
      <w:del w:id="51" w:author="Unknown Author" w:date="2022-11-22T13:03:13Z">
        <w:r>
          <w:rPr/>
          <w:delText>T</w:delText>
        </w:r>
      </w:del>
      <w:ins w:id="52" w:author="Unknown Author" w:date="2022-11-22T13:03:22Z">
        <w:r>
          <w:rPr/>
          <w:t>I</w:t>
        </w:r>
      </w:ins>
      <w:moveTo w:id="53" w:author="Unknown Author" w:date="2022-11-22T13:03:15Z">
        <w:r>
          <w:rPr/>
          <w:t xml:space="preserve">ndeed </w:t>
        </w:r>
      </w:moveTo>
      <w:ins w:id="54" w:author="Unknown Author" w:date="2022-11-22T13:03:17Z">
        <w:r>
          <w:rPr/>
          <w:t>T</w:t>
        </w:r>
      </w:ins>
      <w:r>
        <w:rPr/>
        <w:t xml:space="preserve">hey </w:t>
      </w:r>
      <w:moveFrom w:id="55" w:author="Unknown Author" w:date="2022-11-22T13:03:10Z">
        <w:r>
          <w:rPr/>
          <w:t>indeed</w:t>
        </w:r>
      </w:moveFrom>
      <w:r>
        <w:rPr/>
        <w:t xml:space="preserve"> found a mutant </w:t>
      </w:r>
      <w:ins w:id="56" w:author="Unknown Author" w:date="2022-11-22T13:03:28Z">
        <w:r>
          <w:rPr/>
          <w:t xml:space="preserve">strain </w:t>
        </w:r>
      </w:ins>
      <w:del w:id="57" w:author="Unknown Author" w:date="2022-11-22T13:03:37Z">
        <w:r>
          <w:rPr/>
          <w:delText>showing</w:delText>
        </w:r>
      </w:del>
      <w:ins w:id="58" w:author="Unknown Author" w:date="2022-11-22T13:03:37Z">
        <w:r>
          <w:rPr/>
          <w:t>with</w:t>
        </w:r>
      </w:ins>
      <w:r>
        <w:rPr/>
        <w:t xml:space="preserve"> a highly unusual growth pattern: </w:t>
      </w:r>
      <w:del w:id="59" w:author="Unknown Author" w:date="2022-11-22T13:03:54Z">
        <w:r>
          <w:rPr/>
          <w:delText xml:space="preserve">unlike the synchronous growth of the wild-type fungus, </w:delText>
        </w:r>
      </w:del>
      <w:r>
        <w:rPr/>
        <w:t xml:space="preserve">the mutant </w:t>
      </w:r>
      <w:ins w:id="60" w:author="Unknown Author" w:date="2022-11-22T13:04:00Z">
        <w:r>
          <w:rPr/>
          <w:t xml:space="preserve">fungal cells </w:t>
        </w:r>
      </w:ins>
      <w:del w:id="61" w:author="Unknown Author" w:date="2022-11-22T13:04:06Z">
        <w:r>
          <w:rPr/>
          <w:delText>hyphae</w:delText>
        </w:r>
      </w:del>
      <w:r>
        <w:rPr/>
        <w:t xml:space="preserve"> </w:t>
      </w:r>
      <w:del w:id="62" w:author="Unknown Author" w:date="2022-11-22T13:04:17Z">
        <w:r>
          <w:rPr/>
          <w:delText>showed</w:delText>
        </w:r>
      </w:del>
      <w:ins w:id="63" w:author="Unknown Author" w:date="2022-11-22T13:04:17Z">
        <w:r>
          <w:rPr/>
          <w:t>grew</w:t>
        </w:r>
      </w:ins>
      <w:r>
        <w:rPr/>
        <w:t xml:space="preserve"> profuse</w:t>
      </w:r>
      <w:ins w:id="64" w:author="Unknown Author" w:date="2022-11-22T13:04:24Z">
        <w:r>
          <w:rPr/>
          <w:t>ly</w:t>
        </w:r>
      </w:ins>
      <w:r>
        <w:rPr/>
        <w:t xml:space="preserve"> </w:t>
      </w:r>
      <w:del w:id="65" w:author="Unknown Author" w:date="2022-11-22T13:04:29Z">
        <w:r>
          <w:rPr/>
          <w:delText xml:space="preserve">and abundant proliferation </w:delText>
        </w:r>
      </w:del>
      <w:r>
        <w:rPr/>
        <w:t>throughout the grass</w:t>
      </w:r>
      <w:ins w:id="66" w:author="Unknown Author" w:date="2022-11-22T13:04:36Z">
        <w:r>
          <w:rPr/>
          <w:t>,</w:t>
        </w:r>
      </w:ins>
      <w:del w:id="67" w:author="Unknown Author" w:date="2022-11-22T13:04:36Z">
        <w:r>
          <w:rPr/>
          <w:delText>.</w:delText>
        </w:r>
      </w:del>
      <w:r>
        <w:rPr/>
        <w:t xml:space="preserve"> </w:t>
      </w:r>
      <w:del w:id="68" w:author="Unknown Author" w:date="2022-11-22T13:04:43Z">
        <w:r>
          <w:rPr/>
          <w:delText>Moreover,</w:delText>
        </w:r>
      </w:del>
      <w:ins w:id="69" w:author="Unknown Author" w:date="2022-11-22T13:04:43Z">
        <w:r>
          <w:rPr/>
          <w:t xml:space="preserve"> </w:t>
        </w:r>
      </w:ins>
      <w:ins w:id="70" w:author="Unknown Author" w:date="2022-11-22T13:04:43Z">
        <w:r>
          <w:rPr/>
          <w:t>whereas infected</w:t>
        </w:r>
      </w:ins>
      <w:r>
        <w:rPr/>
        <w:t xml:space="preserve"> plants</w:t>
      </w:r>
      <w:del w:id="71" w:author="Unknown Author" w:date="2022-11-22T13:04:53Z">
        <w:r>
          <w:rPr/>
          <w:delText xml:space="preserve"> infected</w:delText>
        </w:r>
      </w:del>
      <w:r>
        <w:rPr/>
        <w:t xml:space="preserve"> </w:t>
      </w:r>
      <w:del w:id="72" w:author="Unknown Author" w:date="2022-11-22T13:05:12Z">
        <w:r>
          <w:rPr/>
          <w:delText>by this mutant showed</w:delText>
        </w:r>
      </w:del>
      <w:ins w:id="73" w:author="Unknown Author" w:date="2022-11-22T13:05:13Z">
        <w:r>
          <w:rPr/>
          <w:t xml:space="preserve"> </w:t>
        </w:r>
      </w:ins>
      <w:ins w:id="74" w:author="Unknown Author" w:date="2022-11-22T13:05:13Z">
        <w:r>
          <w:rPr/>
          <w:t>grew</w:t>
        </w:r>
      </w:ins>
      <w:r>
        <w:rPr/>
        <w:t xml:space="preserve"> poor</w:t>
      </w:r>
      <w:ins w:id="75" w:author="Unknown Author" w:date="2022-11-22T13:05:19Z">
        <w:r>
          <w:rPr/>
          <w:t>ly</w:t>
        </w:r>
      </w:ins>
      <w:r>
        <w:rPr/>
        <w:t xml:space="preserve"> </w:t>
      </w:r>
      <w:del w:id="76" w:author="Unknown Author" w:date="2022-11-22T13:05:21Z">
        <w:r>
          <w:rPr/>
          <w:delText>growth</w:delText>
        </w:r>
      </w:del>
      <w:r>
        <w:rPr/>
        <w:t xml:space="preserve"> and often died.</w:t>
      </w:r>
    </w:p>
    <w:p>
      <w:pPr>
        <w:pStyle w:val="Normal"/>
        <w:rPr>
          <w:del w:id="92" w:author="Unknown Author" w:date="2022-11-22T13:08:34Z"/>
        </w:rPr>
      </w:pPr>
      <w:r>
        <w:rPr/>
        <w:tab/>
      </w:r>
      <w:del w:id="77" w:author="Unknown Author" w:date="2022-11-22T13:05:36Z">
        <w:r>
          <w:rPr/>
          <w:delText xml:space="preserve">This set the stage for the next step: finding the genetic change that had caused these aberrations. </w:delText>
        </w:r>
      </w:del>
      <w:r>
        <w:rPr/>
        <w:t xml:space="preserve">Using molecular genetics tools, the researchers </w:t>
      </w:r>
      <w:del w:id="78" w:author="Unknown Author" w:date="2022-11-22T13:06:18Z">
        <w:r>
          <w:rPr/>
          <w:delText>homed in on the gene the DNA insertion had disrupted. Surprisingly, only a</w:delText>
        </w:r>
      </w:del>
      <w:ins w:id="79" w:author="Unknown Author" w:date="2022-11-22T13:06:20Z">
        <w:r>
          <w:rPr/>
          <w:t>found that</w:t>
        </w:r>
      </w:ins>
      <w:r>
        <w:rPr/>
        <w:t xml:space="preserve"> </w:t>
      </w:r>
      <w:del w:id="80" w:author="Unknown Author" w:date="2022-11-22T13:06:31Z">
        <w:r>
          <w:rPr/>
          <w:delText>single integration</w:delText>
        </w:r>
      </w:del>
      <w:ins w:id="81" w:author="Unknown Author" w:date="2022-11-22T13:06:33Z">
        <w:r>
          <w:rPr/>
          <w:t xml:space="preserve"> </w:t>
        </w:r>
      </w:ins>
      <w:ins w:id="82" w:author="Unknown Author" w:date="2022-11-22T13:06:33Z">
        <w:r>
          <w:rPr/>
          <w:t>an insertional</w:t>
        </w:r>
      </w:ins>
      <w:r>
        <w:rPr/>
        <w:t xml:space="preserve"> event </w:t>
      </w:r>
      <w:ins w:id="83" w:author="Unknown Author" w:date="2022-11-22T13:06:47Z">
        <w:r>
          <w:rPr/>
          <w:t xml:space="preserve">in a single gene </w:t>
        </w:r>
      </w:ins>
      <w:r>
        <w:rPr/>
        <w:t>had caused</w:t>
      </w:r>
      <w:ins w:id="84" w:author="Unknown Author" w:date="2022-11-22T13:07:11Z">
        <w:r>
          <w:rPr/>
          <w:t xml:space="preserve"> </w:t>
        </w:r>
      </w:ins>
      <w:ins w:id="85" w:author="Unknown Author" w:date="2022-11-22T13:07:11Z">
        <w:r>
          <w:rPr/>
          <w:t>the aberrant growth</w:t>
        </w:r>
      </w:ins>
      <w:r>
        <w:rPr/>
        <w:t xml:space="preserve"> </w:t>
      </w:r>
      <w:del w:id="86" w:author="Unknown Author" w:date="2022-11-22T13:07:01Z">
        <w:r>
          <w:rPr/>
          <w:delText>this abnormal growth mutant</w:delText>
        </w:r>
      </w:del>
      <w:r>
        <w:rPr/>
        <w:t>—</w:t>
      </w:r>
      <w:del w:id="87" w:author="Unknown Author" w:date="2022-11-22T13:07:33Z">
        <w:r>
          <w:rPr/>
          <w:delText>it had disrupted a fungal gene t</w:delText>
        </w:r>
      </w:del>
      <w:ins w:id="88" w:author="Unknown Author" w:date="2022-11-22T13:07:33Z">
        <w:r>
          <w:rPr/>
          <w:t>T</w:t>
        </w:r>
      </w:ins>
      <w:r>
        <w:rPr/>
        <w:t xml:space="preserve">he researchers named </w:t>
      </w:r>
      <w:ins w:id="89" w:author="Unknown Author" w:date="2022-11-22T13:07:38Z">
        <w:r>
          <w:rPr/>
          <w:t xml:space="preserve">the gene </w:t>
        </w:r>
      </w:ins>
      <w:r>
        <w:rPr/>
        <w:t>noxA.</w:t>
      </w:r>
      <w:ins w:id="90" w:author="Unknown Author" w:date="2022-11-22T13:08:36Z">
        <w:r>
          <w:rPr/>
          <w:t xml:space="preserve"> </w:t>
        </w:r>
      </w:ins>
      <w:ins w:id="91" w:author="Unknown Author" w:date="2022-11-22T13:08:36Z">
        <w:r>
          <w:rPr/>
          <w:t>When they</w:t>
        </w:r>
      </w:ins>
    </w:p>
    <w:p>
      <w:pPr>
        <w:pStyle w:val="Normal"/>
        <w:rPr/>
      </w:pPr>
      <w:del w:id="93" w:author="Unknown Author" w:date="2022-11-22T13:08:34Z">
        <w:r>
          <w:rPr/>
          <w:tab/>
          <w:delText>To get an idea of what the encoded protein (NoxA) does, the team first</w:delText>
        </w:r>
      </w:del>
      <w:r>
        <w:rPr/>
        <w:t xml:space="preserve"> compared its sequence with those of enzymes with known activities</w:t>
      </w:r>
      <w:ins w:id="94" w:author="Unknown Author" w:date="2022-11-22T13:08:59Z">
        <w:r>
          <w:rPr/>
          <w:t>,</w:t>
        </w:r>
      </w:ins>
      <w:del w:id="95" w:author="Unknown Author" w:date="2022-11-22T13:08:55Z">
        <w:r>
          <w:rPr/>
          <w:delText>. T</w:delText>
        </w:r>
      </w:del>
      <w:ins w:id="96" w:author="Unknown Author" w:date="2022-11-22T13:08:55Z">
        <w:r>
          <w:rPr/>
          <w:t>t</w:t>
        </w:r>
      </w:ins>
      <w:r>
        <w:rPr/>
        <w:t xml:space="preserve">hey noticed that NoxA was very similar to NADPH oxidases, enzymes that </w:t>
      </w:r>
      <w:del w:id="97" w:author="Unknown Author" w:date="2022-11-22T13:09:23Z">
        <w:r>
          <w:rPr/>
          <w:delText>are often involved in generating</w:delText>
        </w:r>
      </w:del>
      <w:ins w:id="98" w:author="Unknown Author" w:date="2022-11-22T13:09:27Z">
        <w:r>
          <w:rPr/>
          <w:t>generate</w:t>
        </w:r>
      </w:ins>
      <w:r>
        <w:rPr/>
        <w:t xml:space="preserve"> ROS</w:t>
      </w:r>
      <w:del w:id="99" w:author="Unknown Author" w:date="2022-11-22T13:09:40Z">
        <w:r>
          <w:rPr/>
          <w:delText xml:space="preserve"> in cells</w:delText>
        </w:r>
      </w:del>
      <w:r>
        <w:rPr/>
        <w:t xml:space="preserve">. </w:t>
      </w:r>
    </w:p>
    <w:p>
      <w:pPr>
        <w:pStyle w:val="Normal"/>
        <w:rPr/>
      </w:pPr>
      <w:ins w:id="101" w:author="Unknown Author" w:date="2022-11-22T13:10:38Z">
        <w:r>
          <w:rPr/>
          <w:t xml:space="preserve">Further testing revealed </w:t>
        </w:r>
      </w:ins>
      <w:del w:id="102" w:author="Unknown Author" w:date="2022-11-22T13:11:03Z">
        <w:r>
          <w:rPr/>
          <w:delText>Indeed, when the researchers next looked at ROS production in the plant, they observed</w:delText>
        </w:r>
      </w:del>
      <w:r>
        <w:rPr/>
        <w:t xml:space="preserve"> that ROS accumulat</w:t>
      </w:r>
      <w:ins w:id="103" w:author="Unknown Author" w:date="2022-11-22T13:11:14Z">
        <w:r>
          <w:rPr/>
          <w:t>es</w:t>
        </w:r>
      </w:ins>
      <w:del w:id="104" w:author="Unknown Author" w:date="2022-11-22T13:11:10Z">
        <w:r>
          <w:rPr/>
          <w:delText>ed</w:delText>
        </w:r>
      </w:del>
      <w:r>
        <w:rPr/>
        <w:t xml:space="preserve"> </w:t>
      </w:r>
      <w:del w:id="105" w:author="Unknown Author" w:date="2022-11-22T13:11:21Z">
        <w:r>
          <w:rPr/>
          <w:delText>only</w:delText>
        </w:r>
      </w:del>
      <w:r>
        <w:rPr/>
        <w:t xml:space="preserve"> in plants infected by the wild-type fungus</w:t>
      </w:r>
      <w:ins w:id="106" w:author="Unknown Author" w:date="2022-11-22T13:11:34Z">
        <w:r>
          <w:rPr/>
          <w:t xml:space="preserve">, </w:t>
        </w:r>
      </w:ins>
      <w:ins w:id="107" w:author="Unknown Author" w:date="2022-11-22T13:11:34Z">
        <w:r>
          <w:rPr/>
          <w:t xml:space="preserve">but </w:t>
        </w:r>
      </w:ins>
      <w:del w:id="108" w:author="Unknown Author" w:date="2022-11-22T13:11:51Z">
        <w:r>
          <w:rPr/>
          <w:delText xml:space="preserve"> and</w:delText>
        </w:r>
      </w:del>
      <w:r>
        <w:rPr/>
        <w:t xml:space="preserve"> not </w:t>
      </w:r>
      <w:del w:id="109" w:author="Unknown Author" w:date="2022-11-22T13:11:53Z">
        <w:r>
          <w:rPr/>
          <w:delText>in</w:delText>
        </w:r>
      </w:del>
      <w:r>
        <w:rPr/>
        <w:t xml:space="preserve"> those infected by the noxA</w:t>
      </w:r>
      <w:del w:id="110" w:author="Unknown Author" w:date="2022-11-22T13:12:05Z">
        <w:r>
          <w:rPr/>
          <w:delText xml:space="preserve">-disrupted </w:delText>
        </w:r>
      </w:del>
      <w:r>
        <w:rPr/>
        <w:t>mutant</w:t>
      </w:r>
      <w:ins w:id="111" w:author="Unknown Author" w:date="2022-11-22T13:12:08Z">
        <w:r>
          <w:rPr/>
          <w:t>s</w:t>
        </w:r>
      </w:ins>
      <w:r>
        <w:rPr/>
        <w:t xml:space="preserve"> </w:t>
      </w:r>
      <w:del w:id="112" w:author="Unknown Author" w:date="2022-11-22T13:12:09Z">
        <w:r>
          <w:rPr/>
          <w:delText>fungus</w:delText>
        </w:r>
      </w:del>
      <w:r>
        <w:rPr/>
        <w:t>. Th</w:t>
      </w:r>
      <w:moveFrom w:id="113" w:author="Unknown Author" w:date="2022-11-22T13:12:22Z">
        <w:r>
          <w:rPr/>
          <w:t>is</w:t>
        </w:r>
      </w:moveFrom>
      <w:ins w:id="114" w:author="Unknown Author" w:date="2022-11-22T13:12:22Z">
        <w:r>
          <w:rPr/>
          <w:t>e scientists concluded</w:t>
        </w:r>
      </w:ins>
      <w:r>
        <w:rPr/>
        <w:t xml:space="preserve"> </w:t>
      </w:r>
      <w:del w:id="115" w:author="Unknown Author" w:date="2022-11-22T13:12:33Z">
        <w:r>
          <w:rPr/>
          <w:delText>confirmed</w:delText>
        </w:r>
      </w:del>
      <w:r>
        <w:rPr/>
        <w:t xml:space="preserve"> that </w:t>
      </w:r>
      <w:del w:id="116" w:author="Unknown Author" w:date="2022-11-22T13:12:42Z">
        <w:r>
          <w:rPr/>
          <w:delText>NoxA is involved in</w:delText>
        </w:r>
      </w:del>
      <w:r>
        <w:rPr/>
        <w:t xml:space="preserve"> ROS </w:t>
      </w:r>
      <w:del w:id="117" w:author="Unknown Author" w:date="2022-11-22T13:12:58Z">
        <w:r>
          <w:rPr/>
          <w:delText>production required for proper functioning of</w:delText>
        </w:r>
      </w:del>
      <w:moveTo w:id="118" w:author="Unknown Author" w:date="2022-11-22T13:12:58Z">
        <w:r>
          <w:rPr/>
          <w:t>is</w:t>
        </w:r>
      </w:moveTo>
      <w:ins w:id="119" w:author="Unknown Author" w:date="2022-11-22T13:12:58Z">
        <w:r>
          <w:rPr/>
          <w:t xml:space="preserve"> a </w:t>
        </w:r>
      </w:ins>
      <w:ins w:id="120" w:author="Unknown Author" w:date="2022-11-22T13:13:00Z">
        <w:r>
          <w:rPr/>
          <w:t>critical player in</w:t>
        </w:r>
      </w:ins>
      <w:r>
        <w:rPr/>
        <w:t xml:space="preserve"> the symbiosis.</w:t>
      </w:r>
    </w:p>
    <w:p>
      <w:pPr>
        <w:pStyle w:val="Normal"/>
        <w:rPr/>
      </w:pPr>
      <w:r>
        <w:rPr/>
        <w:tab/>
      </w:r>
      <w:del w:id="121" w:author="Unknown Author" w:date="2022-11-22T13:13:56Z">
        <w:r>
          <w:rPr/>
          <w:delText>The study by Tanaka and colleagues raises tantalizing questions. Chief among them is what the mechanism is through which ROS help maintain a functional symbiosis.</w:delText>
        </w:r>
      </w:del>
      <w:ins w:id="122" w:author="Unknown Author" w:date="2022-11-22T13:13:28Z">
        <w:r>
          <w:rPr/>
          <w:t>How ROS enables symbiosis remaines an open question.</w:t>
        </w:r>
      </w:ins>
      <w:r>
        <w:rPr/>
        <w:t xml:space="preserve"> </w:t>
      </w:r>
      <w:del w:id="123" w:author="Unknown Author" w:date="2022-11-22T13:14:19Z">
        <w:r>
          <w:rPr/>
          <w:delText>The researchers</w:delText>
        </w:r>
      </w:del>
      <w:ins w:id="124" w:author="Unknown Author" w:date="2022-11-22T13:14:20Z">
        <w:r>
          <w:rPr/>
          <w:t>Tanaka’s team</w:t>
        </w:r>
      </w:ins>
      <w:r>
        <w:rPr/>
        <w:t xml:space="preserve"> </w:t>
      </w:r>
      <w:del w:id="125" w:author="Unknown Author" w:date="2022-11-22T13:14:33Z">
        <w:r>
          <w:rPr/>
          <w:delText>suggest</w:delText>
        </w:r>
      </w:del>
      <w:ins w:id="126" w:author="Unknown Author" w:date="2022-11-22T13:14:33Z">
        <w:r>
          <w:rPr/>
          <w:t>speculated</w:t>
        </w:r>
      </w:ins>
      <w:r>
        <w:rPr/>
        <w:t xml:space="preserve"> that ROS </w:t>
      </w:r>
      <w:del w:id="127" w:author="Unknown Author" w:date="2022-11-22T13:14:43Z">
        <w:r>
          <w:rPr/>
          <w:delText>could</w:delText>
        </w:r>
      </w:del>
      <w:ins w:id="128" w:author="Unknown Author" w:date="2022-11-22T13:14:43Z">
        <w:r>
          <w:rPr/>
          <w:t>may</w:t>
        </w:r>
      </w:ins>
      <w:r>
        <w:rPr/>
        <w:t xml:space="preserve"> be involved in establishing physical connections between the cell walls of the plant and fungus. Alternatively, ROS may play a role in symbiotic signaling</w:t>
      </w:r>
      <w:ins w:id="129" w:author="Unknown Author" w:date="2022-11-22T13:14:55Z">
        <w:r>
          <w:rPr/>
          <w:t>;</w:t>
        </w:r>
      </w:ins>
      <w:del w:id="130" w:author="Unknown Author" w:date="2022-11-22T13:14:54Z">
        <w:r>
          <w:rPr/>
          <w:delText>:</w:delText>
        </w:r>
      </w:del>
      <w:r>
        <w:rPr/>
        <w:t xml:space="preserve"> their short half-life predisposes them for cellular communication, perhaps facilitating an interspecies “Morse code” that helps maintain the symbiosis. If so, identifying the plant sensor and signaling pathways involved could provide deeper insights into how plants recognize and interact with beneficial symbionts and can distinguish them from pathogens.</w:t>
      </w:r>
    </w:p>
    <w:p>
      <w:pPr>
        <w:pStyle w:val="Normal"/>
        <w:rPr/>
      </w:pPr>
      <w:r>
        <w:rPr/>
      </w:r>
    </w:p>
    <w:p>
      <w:pPr>
        <w:pStyle w:val="Normal"/>
        <w:rPr/>
      </w:pPr>
      <w:r>
        <w:rPr/>
      </w:r>
      <w:bookmarkStart w:id="0" w:name="_GoBack"/>
      <w:bookmarkStart w:id="1" w:name="_GoBack"/>
      <w:bookmarkEnd w:id="1"/>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utkal">
    <w:charset w:val="01"/>
    <w:family w:val="auto"/>
    <w:pitch w:val="default"/>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521b7d"/>
    <w:rPr>
      <w:color w:val="0563C1" w:themeColor="hyperlink"/>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d9190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21b7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2</Pages>
  <Words>379</Words>
  <Characters>2131</Characters>
  <CharactersWithSpaces>2527</CharactersWithSpaces>
  <Paragraphs>8</Paragraphs>
  <Company>Stanford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2017-08-03T16:50:00Z</dcterms:created>
  <dc:creator>Sainani, Kristin Lynn</dc:creator>
  <dc:description/>
  <dc:language>en-US</dc:language>
  <cp:lastModifiedBy/>
  <dcterms:modified xsi:type="dcterms:W3CDTF">2022-11-22T13:15:19Z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