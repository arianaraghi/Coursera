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rPr>
      </w:pPr>
      <w:r>
        <w:rPr>
          <w:b/>
          <w:bCs/>
        </w:rPr>
        <w:t>Text for editing, demo edit 6</w:t>
      </w:r>
    </w:p>
    <w:p>
      <w:pPr>
        <w:pStyle w:val="Normal"/>
        <w:ind w:firstLine="720"/>
        <w:rPr/>
      </w:pPr>
      <w:del w:id="0" w:author="Unknown Author" w:date="2022-11-23T17:05:48Z">
        <w:bookmarkStart w:id="0" w:name="_GoBack111"/>
        <w:bookmarkEnd w:id="0"/>
        <w:r>
          <w:rPr/>
          <w:delText>Sixty percent of world population is</w:delText>
        </w:r>
      </w:del>
      <w:ins w:id="1" w:author="Unknown Author" w:date="2022-11-23T17:05:31Z">
        <w:r>
          <w:rPr/>
          <w:t>Most people are</w:t>
        </w:r>
      </w:ins>
      <w:r>
        <w:rPr/>
        <w:t xml:space="preserve"> afraid </w:t>
      </w:r>
      <w:del w:id="2" w:author="Unknown Author" w:date="2022-11-23T17:05:43Z">
        <w:r>
          <w:rPr/>
          <w:delText>somehow</w:delText>
        </w:r>
      </w:del>
      <w:r>
        <w:rPr/>
        <w:t xml:space="preserve"> to go to the dentist, but fifteen to twenty percent </w:t>
      </w:r>
      <w:ins w:id="3" w:author="Unknown Author" w:date="2022-11-23T17:06:06Z">
        <w:r>
          <w:rPr/>
          <w:t xml:space="preserve">of adults worldwide </w:t>
        </w:r>
      </w:ins>
      <w:r>
        <w:rPr/>
        <w:t xml:space="preserve">suffer </w:t>
      </w:r>
      <w:ins w:id="4" w:author="Unknown Author" w:date="2022-11-23T17:06:25Z">
        <w:r>
          <w:rPr/>
          <w:t xml:space="preserve">a more severe fear: </w:t>
        </w:r>
      </w:ins>
      <w:r>
        <w:rPr/>
        <w:t>odontophobia</w:t>
      </w:r>
      <w:ins w:id="5" w:author="Unknown Author" w:date="2022-11-23T17:06:52Z">
        <w:r>
          <w:rPr/>
          <w:t xml:space="preserve"> </w:t>
        </w:r>
      </w:ins>
      <w:ins w:id="6" w:author="Unknown Author" w:date="2022-11-23T17:06:52Z">
        <w:r>
          <w:rPr/>
          <w:t>[ref]</w:t>
        </w:r>
      </w:ins>
      <w:r>
        <w:rPr/>
        <w:t xml:space="preserve">. </w:t>
      </w:r>
      <w:del w:id="7" w:author="Unknown Author" w:date="2022-11-23T17:07:13Z">
        <w:r>
          <w:rPr/>
          <w:delText xml:space="preserve">The World Health Organization recognizes odontophobia as a severe fear of the dentistry and of receiving dental care. </w:delText>
        </w:r>
      </w:del>
      <w:ins w:id="8" w:author="Unknown Author" w:date="2022-11-23T17:08:03Z">
        <w:r>
          <w:rPr/>
          <w:t>Sufferers</w:t>
        </w:r>
      </w:ins>
      <w:moveTo w:id="9" w:author="Unknown Author" w:date="2022-11-23T17:07:41Z">
        <w:r>
          <w:rPr/>
          <w:t xml:space="preserve"> </w:t>
        </w:r>
      </w:moveTo>
      <w:ins w:id="10" w:author="Unknown Author" w:date="2022-11-23T17:08:19Z">
        <w:r>
          <w:rPr/>
          <w:t>may</w:t>
        </w:r>
      </w:ins>
      <w:moveTo w:id="11" w:author="Unknown Author" w:date="2022-11-23T17:07:41Z">
        <w:r>
          <w:rPr/>
          <w:t xml:space="preserve"> hyperventilat</w:t>
        </w:r>
      </w:moveTo>
      <w:ins w:id="12" w:author="Unknown Author" w:date="2022-11-23T17:08:25Z">
        <w:r>
          <w:rPr/>
          <w:t>e</w:t>
        </w:r>
      </w:ins>
      <w:moveTo w:id="13" w:author="Unknown Author" w:date="2022-11-23T17:07:41Z">
        <w:r>
          <w:rPr/>
          <w:t xml:space="preserve">, </w:t>
        </w:r>
      </w:moveTo>
      <w:ins w:id="14" w:author="Unknown Author" w:date="2022-11-23T17:10:39Z">
        <w:r>
          <w:rPr/>
          <w:t xml:space="preserve">sweat, </w:t>
        </w:r>
      </w:ins>
      <w:ins w:id="15" w:author="Unknown Author" w:date="2022-11-23T17:08:46Z">
        <w:r>
          <w:rPr/>
          <w:t>experience sudden changes</w:t>
        </w:r>
      </w:ins>
      <w:ins w:id="16" w:author="Unknown Author" w:date="2022-11-23T17:09:06Z">
        <w:r>
          <w:rPr/>
          <w:t xml:space="preserve"> in heart rate and blood pressure, or vomit when just thinking about the dentist’s chair.</w:t>
        </w:r>
      </w:ins>
      <w:ins w:id="17" w:author="Unknown Author" w:date="2022-11-23T17:07:51Z">
        <w:r>
          <w:rPr/>
          <w:t xml:space="preserve"> </w:t>
        </w:r>
      </w:ins>
      <w:del w:id="18" w:author="Unknown Author" w:date="2022-11-23T17:11:03Z">
        <w:r>
          <w:rPr/>
          <w:delText>This fear often leads people to</w:delText>
        </w:r>
      </w:del>
      <w:ins w:id="19" w:author="Unknown Author" w:date="2022-11-23T17:11:03Z">
        <w:r>
          <w:rPr/>
          <w:t>They</w:t>
        </w:r>
      </w:ins>
      <w:r>
        <w:rPr/>
        <w:t xml:space="preserve"> avoid going to the dentist until </w:t>
      </w:r>
      <w:ins w:id="20" w:author="Unknown Author" w:date="2022-11-23T17:11:44Z">
        <w:r>
          <w:rPr/>
          <w:t xml:space="preserve">it’s an </w:t>
        </w:r>
      </w:ins>
      <w:r>
        <w:rPr/>
        <w:t>emergenc</w:t>
      </w:r>
      <w:ins w:id="21" w:author="Unknown Author" w:date="2022-11-23T17:11:42Z">
        <w:r>
          <w:rPr/>
          <w:t>y</w:t>
        </w:r>
      </w:ins>
      <w:del w:id="22" w:author="Unknown Author" w:date="2022-11-23T17:11:41Z">
        <w:r>
          <w:rPr/>
          <w:delText>ies</w:delText>
        </w:r>
      </w:del>
      <w:r>
        <w:rPr/>
        <w:t xml:space="preserve"> </w:t>
      </w:r>
      <w:del w:id="23" w:author="Unknown Author" w:date="2022-11-23T17:11:36Z">
        <w:r>
          <w:rPr/>
          <w:delText>happen</w:delText>
        </w:r>
      </w:del>
      <w:r>
        <w:rPr/>
        <w:t>,</w:t>
      </w:r>
      <w:ins w:id="24" w:author="Unknown Author" w:date="2022-11-23T17:12:12Z">
        <w:r>
          <w:rPr/>
          <w:t xml:space="preserve"> </w:t>
        </w:r>
      </w:ins>
      <w:ins w:id="25" w:author="Unknown Author" w:date="2022-11-23T17:12:12Z">
        <w:r>
          <w:rPr/>
          <w:t>at which</w:t>
        </w:r>
      </w:ins>
      <w:r>
        <w:rPr/>
        <w:t xml:space="preserve"> </w:t>
      </w:r>
      <w:ins w:id="26" w:author="Unknown Author" w:date="2022-11-23T17:12:21Z">
        <w:r>
          <w:rPr/>
          <w:t xml:space="preserve">time may require </w:t>
        </w:r>
      </w:ins>
      <w:del w:id="27" w:author="Unknown Author" w:date="2022-11-23T17:12:30Z">
        <w:r>
          <w:rPr/>
          <w:delText xml:space="preserve">requiring </w:delText>
        </w:r>
      </w:del>
      <w:r>
        <w:rPr/>
        <w:t>invasive treatment</w:t>
      </w:r>
      <w:ins w:id="28" w:author="Unknown Author" w:date="2022-11-23T17:12:37Z">
        <w:r>
          <w:rPr/>
          <w:t>s</w:t>
        </w:r>
      </w:ins>
      <w:r>
        <w:rPr/>
        <w:t xml:space="preserve"> </w:t>
      </w:r>
      <w:del w:id="29" w:author="Unknown Author" w:date="2022-11-23T17:12:39Z">
        <w:r>
          <w:rPr/>
          <w:delText>which</w:delText>
        </w:r>
      </w:del>
      <w:ins w:id="30" w:author="Unknown Author" w:date="2022-11-23T17:12:39Z">
        <w:r>
          <w:rPr/>
          <w:t>that</w:t>
        </w:r>
      </w:ins>
      <w:r>
        <w:rPr/>
        <w:t xml:space="preserve"> can reinforce their </w:t>
      </w:r>
      <w:del w:id="31" w:author="Unknown Author" w:date="2022-11-23T17:13:04Z">
        <w:r>
          <w:rPr/>
          <w:delText>fear of dentistry – the avoidance cycle-</w:delText>
        </w:r>
      </w:del>
      <w:ins w:id="32" w:author="Unknown Author" w:date="2022-11-23T17:13:04Z">
        <w:r>
          <w:rPr/>
          <w:t>phobia</w:t>
        </w:r>
      </w:ins>
      <w:r>
        <w:rPr/>
        <w:t xml:space="preserve"> . </w:t>
      </w:r>
      <w:moveFrom w:id="33" w:author="Unknown Author" w:date="2022-11-23T17:07:36Z">
        <w:r>
          <w:rPr/>
          <w:t>Odontophobia symptoms are hyperventilation, tachycardia, hypertension, sudden drop in blood pressure, transpiration, insomnia, mouth dryness, nausea and vomits among others.</w:t>
        </w:r>
      </w:moveFrom>
    </w:p>
    <w:p>
      <w:pPr>
        <w:pStyle w:val="Normal"/>
        <w:ind w:firstLine="720"/>
        <w:rPr/>
      </w:pPr>
      <w:ins w:id="35" w:author="Unknown Author" w:date="2022-11-23T17:13:09Z">
        <w:r>
          <w:rPr/>
          <w:t>Fortunatelym dentists have many options treating and managing their patients with odontophobia. Besides conventional treatments</w:t>
        </w:r>
      </w:ins>
      <w:ins w:id="36" w:author="Unknown Author" w:date="2022-11-23T17:14:04Z">
        <w:r>
          <w:rPr/>
          <w:t>—behavioral therapy and drugs—some surprisingly simple, low-cost interventions may also be quite effect</w:t>
        </w:r>
      </w:ins>
      <w:ins w:id="37" w:author="Unknown Author" w:date="2022-11-23T17:15:00Z">
        <w:r>
          <w:rPr/>
          <w:t>ive. CLEARLY STATE THE MAIN POINT OF THE ESSAY.</w:t>
        </w:r>
      </w:ins>
    </w:p>
    <w:p>
      <w:pPr>
        <w:pStyle w:val="Normal"/>
        <w:rPr>
          <w:del w:id="49" w:author="Unknown Author" w:date="2022-11-23T17:20:23Z"/>
        </w:rPr>
      </w:pPr>
      <w:r>
        <w:rPr/>
        <w:tab/>
      </w:r>
      <w:del w:id="38" w:author="Unknown Author" w:date="2022-11-23T17:15:53Z">
        <w:r>
          <w:rPr/>
          <w:delText xml:space="preserve">Odontophobia can be treated in combination of behavioral and pharmacological approaches. The use of pleasant odors (like fresh bread or coffee), warm colors of the place, pleasant music, or beautiful paintings on the walls are effective techniques that dentists around the world are using. </w:delText>
        </w:r>
      </w:del>
      <w:r>
        <w:rPr/>
        <w:t>A recent study from the National Italian Union of Dental Industry showed that sensorial stimuli</w:t>
      </w:r>
      <w:ins w:id="39" w:author="Unknown Author" w:date="2022-11-23T17:16:03Z">
        <w:r>
          <w:rPr/>
          <w:t>—pleasant odors (like fresh bread or coffee), warm colors, pleasant music, or beautiful paintings on the walls</w:t>
        </w:r>
      </w:ins>
      <w:ins w:id="40" w:author="Unknown Author" w:date="2022-11-23T17:17:15Z">
        <w:r>
          <w:rPr/>
          <w:t>—</w:t>
        </w:r>
      </w:ins>
      <w:del w:id="41" w:author="Unknown Author" w:date="2022-11-23T17:16:21Z">
        <w:r>
          <w:rPr/>
          <w:delText xml:space="preserve"> </w:delText>
        </w:r>
      </w:del>
      <w:del w:id="42" w:author="Unknown Author" w:date="2022-11-23T17:17:52Z">
        <w:r>
          <w:rPr/>
          <w:delText>are decisive from the psychological perspective of patients and can be preferable than the use of anxiolytics</w:delText>
        </w:r>
      </w:del>
      <w:ins w:id="43" w:author="Unknown Author" w:date="2022-11-23T17:17:52Z">
        <w:r>
          <w:rPr/>
          <w:t>work as well as anti-</w:t>
        </w:r>
      </w:ins>
      <w:ins w:id="44" w:author="Unknown Author" w:date="2022-11-23T17:18:00Z">
        <w:r>
          <w:rPr/>
          <w:t>anxiety drugs for many patients</w:t>
        </w:r>
      </w:ins>
      <w:r>
        <w:rPr/>
        <w:t xml:space="preserve">. </w:t>
      </w:r>
      <w:moveFrom w:id="45" w:author="Unknown Author" w:date="2022-11-23T17:18:30Z">
        <w:r>
          <w:rPr/>
          <w:t>Intraligamentary anesthetics, computer-controlled injections and nitrous oxide sedatives are pharmacological ways that offer no-pain solutions.</w:t>
        </w:r>
      </w:moveFrom>
      <w:ins w:id="46" w:author="Unknown Author" w:date="2022-11-23T17:18:46Z">
        <w:r>
          <w:rPr/>
          <w:t xml:space="preserve"> </w:t>
        </w:r>
      </w:ins>
      <w:ins w:id="47" w:author="Unknown Author" w:date="2022-11-23T17:18:46Z">
        <w:r>
          <w:rPr/>
          <w:t>Dentists can also ease patients</w:t>
        </w:r>
      </w:ins>
      <w:ins w:id="48" w:author="Unknown Author" w:date="2022-11-23T17:19:01Z">
        <w:r>
          <w:rPr/>
          <w:t>’ fears by</w:t>
        </w:r>
      </w:ins>
    </w:p>
    <w:p>
      <w:pPr>
        <w:pStyle w:val="Normal"/>
        <w:rPr/>
      </w:pPr>
      <w:del w:id="50" w:author="Unknown Author" w:date="2022-11-23T17:20:23Z">
        <w:r>
          <w:rPr/>
          <w:tab/>
        </w:r>
      </w:del>
      <w:del w:id="51" w:author="Unknown Author" w:date="2022-11-23T17:19:13Z">
        <w:r>
          <w:rPr/>
          <w:delText>The study concluded that dentists can manage odontophobia by taking some simple steps:</w:delText>
        </w:r>
      </w:del>
      <w:r>
        <w:rPr/>
        <w:t xml:space="preserve"> Transmit</w:t>
      </w:r>
      <w:ins w:id="52" w:author="Unknown Author" w:date="2022-11-23T17:19:19Z">
        <w:r>
          <w:rPr/>
          <w:t>ing</w:t>
        </w:r>
      </w:ins>
      <w:r>
        <w:rPr/>
        <w:t xml:space="preserve"> serenity and friendliness</w:t>
      </w:r>
      <w:del w:id="53" w:author="Unknown Author" w:date="2022-11-23T17:19:34Z">
        <w:r>
          <w:rPr/>
          <w:delText xml:space="preserve"> by taking time to chat with the patient</w:delText>
        </w:r>
      </w:del>
      <w:r>
        <w:rPr/>
        <w:t xml:space="preserve">; </w:t>
      </w:r>
      <w:del w:id="54" w:author="Unknown Author" w:date="2022-11-23T17:19:45Z">
        <w:r>
          <w:rPr/>
          <w:delText>tell and show</w:delText>
        </w:r>
      </w:del>
      <w:ins w:id="55" w:author="Unknown Author" w:date="2022-11-23T17:19:45Z">
        <w:r>
          <w:rPr/>
          <w:t>explaining</w:t>
        </w:r>
      </w:ins>
      <w:r>
        <w:rPr/>
        <w:t xml:space="preserve"> what is going to be done (which is especially effective with kids);  offer</w:t>
      </w:r>
      <w:ins w:id="56" w:author="Unknown Author" w:date="2022-11-23T17:19:59Z">
        <w:r>
          <w:rPr/>
          <w:t>ing</w:t>
        </w:r>
      </w:ins>
      <w:r>
        <w:rPr/>
        <w:t xml:space="preserve"> earphones to isolate them from external sound and </w:t>
      </w:r>
      <w:del w:id="57" w:author="Unknown Author" w:date="2022-11-23T17:20:15Z">
        <w:r>
          <w:rPr/>
          <w:delText xml:space="preserve">at the same time </w:delText>
        </w:r>
      </w:del>
      <w:r>
        <w:rPr/>
        <w:t>to provide music therapy; adjust</w:t>
      </w:r>
      <w:ins w:id="58" w:author="Unknown Author" w:date="2022-11-23T17:20:21Z">
        <w:r>
          <w:rPr/>
          <w:t>ing</w:t>
        </w:r>
      </w:ins>
      <w:r>
        <w:rPr/>
        <w:t xml:space="preserve"> the chair to </w:t>
      </w:r>
      <w:del w:id="59" w:author="Unknown Author" w:date="2022-11-23T17:20:44Z">
        <w:r>
          <w:rPr/>
          <w:delText>the patient dimensions</w:delText>
        </w:r>
      </w:del>
      <w:ins w:id="60" w:author="Unknown Author" w:date="2022-11-23T17:20:46Z">
        <w:r>
          <w:rPr/>
          <w:t>improve comfort</w:t>
        </w:r>
      </w:ins>
      <w:r>
        <w:rPr/>
        <w:t xml:space="preserve">; </w:t>
      </w:r>
      <w:del w:id="61" w:author="Unknown Author" w:date="2022-11-23T17:20:57Z">
        <w:r>
          <w:rPr/>
          <w:delText>provide</w:delText>
        </w:r>
      </w:del>
      <w:ins w:id="62" w:author="Unknown Author" w:date="2022-11-23T17:20:57Z">
        <w:r>
          <w:rPr/>
          <w:t>projecting</w:t>
        </w:r>
      </w:ins>
      <w:r>
        <w:rPr/>
        <w:t xml:space="preserve"> an image of quality and professional demeanor; </w:t>
      </w:r>
      <w:ins w:id="63" w:author="Unknown Author" w:date="2022-11-23T17:21:33Z">
        <w:r>
          <w:rPr/>
          <w:t xml:space="preserve">and </w:t>
        </w:r>
      </w:ins>
      <w:r>
        <w:rPr/>
        <w:t>offer</w:t>
      </w:r>
      <w:ins w:id="64" w:author="Unknown Author" w:date="2022-11-23T17:21:36Z">
        <w:r>
          <w:rPr/>
          <w:t>ing</w:t>
        </w:r>
      </w:ins>
      <w:r>
        <w:rPr/>
        <w:t xml:space="preserve"> a well-illuminated place with plenty of space</w:t>
      </w:r>
      <w:ins w:id="65" w:author="Unknown Author" w:date="2022-11-23T17:21:14Z">
        <w:r>
          <w:rPr/>
          <w:t>.</w:t>
        </w:r>
      </w:ins>
      <w:del w:id="66" w:author="Unknown Author" w:date="2022-11-23T17:21:44Z">
        <w:r>
          <w:rPr/>
          <w:delText>, and offer no-pain anesthetics.</w:delText>
        </w:r>
      </w:del>
    </w:p>
    <w:p>
      <w:pPr>
        <w:pStyle w:val="Normal"/>
        <w:rPr/>
      </w:pPr>
      <w:moveTo w:id="68" w:author="Unknown Author" w:date="2022-11-23T17:22:26Z">
        <w:r>
          <w:rPr/>
          <w:t xml:space="preserve">Researchers are </w:t>
        </w:r>
      </w:moveTo>
      <w:ins w:id="69" w:author="Unknown Author" w:date="2022-11-23T17:22:32Z">
        <w:r>
          <w:rPr/>
          <w:t>also</w:t>
        </w:r>
      </w:ins>
      <w:moveTo w:id="70" w:author="Unknown Author" w:date="2022-11-23T17:22:26Z">
        <w:r>
          <w:rPr/>
          <w:t xml:space="preserve"> </w:t>
        </w:r>
      </w:moveTo>
      <w:ins w:id="71" w:author="Unknown Author" w:date="2022-11-23T17:22:36Z">
        <w:r>
          <w:rPr/>
          <w:t>studying</w:t>
        </w:r>
      </w:ins>
      <w:moveTo w:id="72" w:author="Unknown Author" w:date="2022-11-23T17:22:26Z">
        <w:r>
          <w:rPr/>
          <w:t xml:space="preserve"> </w:t>
        </w:r>
      </w:moveTo>
      <w:ins w:id="73" w:author="Unknown Author" w:date="2022-11-23T17:22:54Z">
        <w:r>
          <w:rPr/>
          <w:t>internet-based treatment</w:t>
        </w:r>
      </w:ins>
      <w:ins w:id="74" w:author="Unknown Author" w:date="2022-11-23T17:23:01Z">
        <w:r>
          <w:rPr/>
          <w:t>s.</w:t>
        </w:r>
      </w:ins>
      <w:moveTo w:id="75" w:author="Unknown Author" w:date="2022-11-23T17:22:26Z">
        <w:r>
          <w:rPr/>
          <w:t xml:space="preserve"> </w:t>
        </w:r>
      </w:moveTo>
      <w:ins w:id="76" w:author="Unknown Author" w:date="2022-11-23T17:23:18Z">
        <w:r>
          <w:rPr/>
          <w:t>O</w:t>
        </w:r>
      </w:ins>
      <w:moveTo w:id="77" w:author="Unknown Author" w:date="2022-11-23T17:22:26Z">
        <w:r>
          <w:rPr/>
          <w:t xml:space="preserve">nline support communities </w:t>
        </w:r>
      </w:moveTo>
      <w:ins w:id="78" w:author="Unknown Author" w:date="2022-11-23T17:23:26Z">
        <w:r>
          <w:rPr/>
          <w:t xml:space="preserve">may </w:t>
        </w:r>
      </w:ins>
      <w:moveTo w:id="79" w:author="Unknown Author" w:date="2022-11-23T17:22:26Z">
        <w:r>
          <w:rPr/>
          <w:t>help odontophobics</w:t>
        </w:r>
      </w:moveTo>
      <w:ins w:id="80" w:author="Unknown Author" w:date="2022-11-23T17:23:40Z">
        <w:r>
          <w:rPr/>
          <w:t xml:space="preserve">. </w:t>
        </w:r>
      </w:ins>
      <w:ins w:id="81" w:author="Unknown Author" w:date="2022-11-23T17:23:40Z">
        <w:r>
          <w:rPr/>
          <w:t>MORE DETAILS ABOUT THESE INTERNET-</w:t>
        </w:r>
      </w:ins>
      <w:ins w:id="82" w:author="Unknown Author" w:date="2022-11-23T17:24:00Z">
        <w:r>
          <w:rPr/>
          <w:t>BASED TREATMENTS</w:t>
        </w:r>
      </w:ins>
    </w:p>
    <w:p>
      <w:pPr>
        <w:pStyle w:val="Normal"/>
        <w:rPr/>
      </w:pPr>
      <w:moveTo w:id="84" w:author="Unknown Author" w:date="2022-11-23T17:18:32Z">
        <w:r>
          <w:rPr/>
        </w:r>
      </w:moveTo>
    </w:p>
    <w:p>
      <w:pPr>
        <w:pStyle w:val="Normal"/>
        <w:rPr/>
      </w:pPr>
      <w:ins w:id="86" w:author="Unknown Author" w:date="2022-11-23T17:24:16Z">
        <w:r>
          <w:rPr/>
          <w:t xml:space="preserve">Some patients will still require drugs to manage anxiety or pain. Pharmalogical options include: </w:t>
        </w:r>
      </w:ins>
      <w:moveTo w:id="87" w:author="Unknown Author" w:date="2022-11-23T17:18:32Z">
        <w:r>
          <w:rPr/>
          <w:t>anesthetics, injections</w:t>
        </w:r>
      </w:moveTo>
      <w:ins w:id="88" w:author="Unknown Author" w:date="2022-11-23T17:25:40Z">
        <w:r>
          <w:rPr/>
          <w:t>,</w:t>
        </w:r>
      </w:ins>
      <w:moveTo w:id="89" w:author="Unknown Author" w:date="2022-11-23T17:18:32Z">
        <w:r>
          <w:rPr/>
          <w:t xml:space="preserve"> </w:t>
        </w:r>
      </w:moveTo>
      <w:ins w:id="90" w:author="Unknown Author" w:date="2022-11-23T17:25:43Z">
        <w:r>
          <w:rPr/>
          <w:t xml:space="preserve">sedation of </w:t>
        </w:r>
      </w:ins>
      <w:moveTo w:id="91" w:author="Unknown Author" w:date="2022-11-23T17:18:32Z">
        <w:r>
          <w:rPr/>
          <w:t>nitrous oxide</w:t>
        </w:r>
      </w:moveTo>
      <w:ins w:id="92" w:author="Unknown Author" w:date="2022-11-23T17:26:00Z">
        <w:r>
          <w:rPr/>
          <w:t xml:space="preserve">, </w:t>
        </w:r>
      </w:ins>
      <w:ins w:id="93" w:author="Unknown Author" w:date="2022-11-23T17:26:00Z">
        <w:r>
          <w:rPr/>
          <w:t>anti-anxiety drugs, and general anesthesia</w:t>
        </w:r>
      </w:ins>
      <w:ins w:id="94" w:author="Unknown Author" w:date="2022-11-23T17:27:24Z">
        <w:r>
          <w:rPr/>
          <w:t xml:space="preserve">. MORE DETAILS </w:t>
        </w:r>
      </w:ins>
      <w:ins w:id="95" w:author="Unknown Author" w:date="2022-11-23T17:28:01Z">
        <w:r>
          <w:rPr/>
          <w:t>ABOUT THE RISKS AND BENEFITS OF DRUGS</w:t>
        </w:r>
      </w:ins>
    </w:p>
    <w:p>
      <w:pPr>
        <w:pStyle w:val="Normal"/>
        <w:rPr/>
      </w:pPr>
      <w:r>
        <w:rPr/>
        <w:tab/>
        <w:t>By now, oral hygiene continues to be the best way to avoid going to the dentist, but that doesn’t solve the phobia.</w:t>
      </w:r>
      <w:ins w:id="96" w:author="Unknown Author" w:date="2022-11-23T17:29:02Z">
        <w:r>
          <w:rPr/>
          <w:t xml:space="preserve"> </w:t>
        </w:r>
      </w:ins>
      <w:ins w:id="97" w:author="Unknown Author" w:date="2022-11-23T17:29:02Z">
        <w:r>
          <w:rPr/>
          <w:t>Dentists should consider the wide range of options for helping patients with odontophobia.</w:t>
        </w:r>
      </w:ins>
      <w:moveFrom w:id="98" w:author="Unknown Author" w:date="2022-11-23T17:22:23Z">
        <w:r>
          <w:rPr/>
          <w:t xml:space="preserve"> Researchers are now focusing on the use of internet as a way to confront anxiety, suggesting the effectiveness of online support communities on helping odontophobics</w:t>
        </w:r>
      </w:moveFrom>
      <w:r>
        <w:rPr/>
        <w:t xml:space="preserve"> </w:t>
      </w:r>
      <w:del w:id="99" w:author="Unknown Author" w:date="2022-11-23T17:29:51Z">
        <w:r>
          <w:rPr/>
          <w:delText>to successfully receive dental care.</w:delText>
        </w:r>
      </w:del>
      <w:ins w:id="100" w:author="Unknown Author" w:date="2022-11-23T17:29:52Z">
        <w:r>
          <w:rPr/>
          <w:t xml:space="preserve"> </w:t>
        </w:r>
      </w:ins>
      <w:ins w:id="101" w:author="Unknown Author" w:date="2022-11-23T17:29:52Z">
        <w:r>
          <w:rPr/>
          <w:t xml:space="preserve">POINT OUT </w:t>
        </w:r>
      </w:ins>
      <w:ins w:id="102" w:author="Unknown Author" w:date="2022-11-23T17:30:00Z">
        <w:r>
          <w:rPr/>
          <w:t>THE MAIN POINT OF THE ESSAY</w:t>
        </w:r>
      </w:ins>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unhideWhenUsed/>
    <w:qFormat/>
    <w:rPr/>
  </w:style>
  <w:style w:type="character" w:styleId="InternetLink">
    <w:name w:val="Hyperlink"/>
    <w:basedOn w:val="DefaultParagraphFont"/>
    <w:uiPriority w:val="99"/>
    <w:unhideWhenUsed/>
    <w:rsid w:val="00521b7d"/>
    <w:rPr>
      <w:color w:val="0563C1" w:themeColor="hyperlink"/>
      <w:u w:val="single"/>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NormalWeb">
    <w:name w:val="Normal (Web)"/>
    <w:basedOn w:val="Normal"/>
    <w:uiPriority w:val="99"/>
    <w:semiHidden/>
    <w:unhideWhenUsed/>
    <w:qFormat/>
    <w:rsid w:val="00d91904"/>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21b7d"/>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LibreOffice/7.3.6.2$Linux_X86_64 LibreOffice_project/30$Build-2</Application>
  <AppVersion>15.0000</AppVersion>
  <Pages>2</Pages>
  <Words>309</Words>
  <Characters>1746</Characters>
  <CharactersWithSpaces>2051</CharactersWithSpaces>
  <Paragraphs>8</Paragraphs>
  <Company>Stanford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2017-08-03T16:51:00Z</dcterms:created>
  <dc:creator>Sainani, Kristin Lynn</dc:creator>
  <dc:description/>
  <dc:language>en-US</dc:language>
  <cp:lastModifiedBy/>
  <dcterms:modified xsi:type="dcterms:W3CDTF">2022-11-23T18:32:20Z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