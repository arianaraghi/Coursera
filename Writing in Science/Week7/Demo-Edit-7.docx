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  <w:bCs/>
        </w:rPr>
        <w:t>Text for editing, demo edit 7</w:t>
      </w:r>
      <w:bookmarkStart w:id="0" w:name="_GoBack"/>
      <w:bookmarkEnd w:id="0"/>
    </w:p>
    <w:p>
      <w:pPr>
        <w:pStyle w:val="Normal"/>
        <w:ind w:firstLine="720"/>
        <w:rPr/>
      </w:pPr>
      <w:r>
        <w:rPr/>
        <w:t xml:space="preserve">Ovarian cancer is the deadliest gynecologic cancer with a high mortality rate that has remained unchanged in the past four decades. </w:t>
      </w:r>
      <w:del w:id="0" w:author="Unknown Author" w:date="2022-11-23T21:39:02Z">
        <w:r>
          <w:rPr/>
          <w:delText xml:space="preserve">The dismal prognosis of ovarian cancer is in large part due to the acquired resistance to chemotherapy. </w:delText>
        </w:r>
      </w:del>
      <w:r>
        <w:rPr/>
        <w:t xml:space="preserve">Epithelial ovarian cancer, the most common type of ovarian cancer, </w:t>
      </w:r>
      <w:del w:id="1" w:author="Unknown Author" w:date="2022-11-23T21:39:19Z">
        <w:r>
          <w:rPr/>
          <w:delText xml:space="preserve">is </w:delText>
        </w:r>
      </w:del>
      <w:r>
        <w:rPr/>
        <w:t>initially respon</w:t>
      </w:r>
      <w:ins w:id="2" w:author="Unknown Author" w:date="2022-11-23T21:39:33Z">
        <w:r>
          <w:rPr/>
          <w:t>d</w:t>
        </w:r>
      </w:ins>
      <w:r>
        <w:rPr/>
        <w:t>s</w:t>
      </w:r>
      <w:del w:id="3" w:author="Unknown Author" w:date="2022-11-23T21:39:22Z">
        <w:r>
          <w:rPr/>
          <w:delText>ive</w:delText>
        </w:r>
      </w:del>
      <w:r>
        <w:rPr/>
        <w:t xml:space="preserve"> to cisplatin therapy</w:t>
      </w:r>
      <w:del w:id="4" w:author="Unknown Author" w:date="2022-11-23T21:40:12Z">
        <w:r>
          <w:rPr/>
          <w:delText>. The recurrent disease,</w:delText>
        </w:r>
      </w:del>
      <w:ins w:id="5" w:author="Unknown Author" w:date="2022-11-23T21:40:16Z">
        <w:r>
          <w:rPr/>
          <w:t xml:space="preserve">, </w:t>
        </w:r>
      </w:ins>
      <w:ins w:id="6" w:author="Unknown Author" w:date="2022-11-23T21:40:16Z">
        <w:r>
          <w:rPr/>
          <w:t>but most patients acquire drug resistance and eventually succumb</w:t>
        </w:r>
      </w:ins>
      <w:ins w:id="7" w:author="Unknown Author" w:date="2022-11-23T21:41:01Z">
        <w:r>
          <w:rPr/>
          <w:t xml:space="preserve"> to the disease.</w:t>
        </w:r>
      </w:ins>
      <w:r>
        <w:rPr/>
        <w:t xml:space="preserve"> </w:t>
      </w:r>
      <w:del w:id="8" w:author="Unknown Author" w:date="2022-11-23T21:41:16Z">
        <w:r>
          <w:rPr/>
          <w:delText>however, is often refractory to treatment and leads to mortality.</w:delText>
        </w:r>
      </w:del>
      <w:r>
        <w:rPr/>
        <w:t xml:space="preserve"> New strategies to overcome drug resistance are urgently needed </w:t>
      </w:r>
      <w:del w:id="9" w:author="Unknown Author" w:date="2022-11-23T21:41:31Z">
        <w:r>
          <w:rPr/>
          <w:delText xml:space="preserve">in order </w:delText>
        </w:r>
      </w:del>
      <w:r>
        <w:rPr/>
        <w:t xml:space="preserve">to </w:t>
      </w:r>
      <w:ins w:id="10" w:author="Unknown Author" w:date="2022-11-23T21:41:33Z">
        <w:r>
          <w:rPr/>
          <w:t>improve prognosis.</w:t>
        </w:r>
      </w:ins>
      <w:del w:id="11" w:author="Unknown Author" w:date="2022-11-23T21:41:43Z">
        <w:r>
          <w:rPr/>
          <w:delText>reduce the mortality rate of ovarian cancer.</w:delText>
        </w:r>
      </w:del>
    </w:p>
    <w:p>
      <w:pPr>
        <w:pStyle w:val="Normal"/>
        <w:rPr/>
      </w:pPr>
      <w:r>
        <w:rPr/>
        <w:tab/>
        <w:t xml:space="preserve">The discovery of small interfering RNA (siRNA) by Fire and Mello in 1998 has provided new avenues of combating resistant cancers. </w:t>
      </w:r>
      <w:ins w:id="12" w:author="Unknown Author" w:date="2022-11-23T21:42:22Z">
        <w:r>
          <w:rPr/>
          <w:t xml:space="preserve">Small interfering RNAs ma be able to </w:t>
        </w:r>
      </w:ins>
      <w:r>
        <w:rPr/>
        <w:t>Silenc</w:t>
      </w:r>
      <w:ins w:id="13" w:author="Unknown Author" w:date="2022-11-23T21:42:59Z">
        <w:r>
          <w:rPr/>
          <w:t>e</w:t>
        </w:r>
      </w:ins>
      <w:del w:id="14" w:author="Unknown Author" w:date="2022-11-23T21:42:58Z">
        <w:r>
          <w:rPr/>
          <w:delText>ing</w:delText>
        </w:r>
      </w:del>
      <w:r>
        <w:rPr/>
        <w:t xml:space="preserve"> </w:t>
      </w:r>
      <w:ins w:id="15" w:author="Unknown Author" w:date="2022-11-23T21:43:05Z">
        <w:r>
          <w:rPr/>
          <w:t xml:space="preserve">the </w:t>
        </w:r>
      </w:ins>
      <w:r>
        <w:rPr/>
        <w:t xml:space="preserve">genes that are involved in </w:t>
      </w:r>
      <w:del w:id="16" w:author="Unknown Author" w:date="2022-11-23T21:43:18Z">
        <w:r>
          <w:rPr/>
          <w:delText>drug</w:delText>
        </w:r>
      </w:del>
      <w:ins w:id="17" w:author="Unknown Author" w:date="2022-11-23T21:43:18Z">
        <w:r>
          <w:rPr/>
          <w:t>cisplatin</w:t>
        </w:r>
      </w:ins>
      <w:r>
        <w:rPr/>
        <w:t xml:space="preserve"> resistance</w:t>
      </w:r>
      <w:ins w:id="18" w:author="Unknown Author" w:date="2022-11-23T21:43:25Z">
        <w:r>
          <w:rPr/>
          <w:t>.</w:t>
        </w:r>
      </w:ins>
      <w:del w:id="19" w:author="Unknown Author" w:date="2022-11-23T21:43:33Z">
        <w:r>
          <w:rPr/>
          <w:delText xml:space="preserve"> using RNA interference (RNAi) can allow for reversing cisplatin resistance in ovarian cancer. </w:delText>
        </w:r>
      </w:del>
      <w:ins w:id="20" w:author="Unknown Author" w:date="2022-11-23T21:43:34Z">
        <w:r>
          <w:rPr/>
          <w:t xml:space="preserve"> </w:t>
        </w:r>
      </w:ins>
      <w:del w:id="21" w:author="Unknown Author" w:date="2022-11-23T21:43:58Z">
        <w:r>
          <w:rPr/>
          <w:delText>Successful treatment of ovarian cancer cells with multidrug resistance (MDR) gene-silencing siRNAs and cisplatin</w:delText>
        </w:r>
      </w:del>
      <w:ins w:id="22" w:author="Unknown Author" w:date="2022-11-23T21:44:00Z">
        <w:r>
          <w:rPr/>
          <w:t>But this strategy</w:t>
        </w:r>
      </w:ins>
      <w:r>
        <w:rPr/>
        <w:t xml:space="preserve"> requires the development of novel vehicles that can specifically and effectively deliver cisplatin to cell nuclei and siRNAs to cell cytoplasms, respectively. </w:t>
      </w:r>
      <w:ins w:id="23" w:author="Unknown Author" w:date="2022-11-23T21:44:17Z">
        <w:r>
          <w:rPr/>
          <w:t xml:space="preserve">[WHY?] </w:t>
        </w:r>
      </w:ins>
      <w:r>
        <w:rPr/>
        <w:t>We report here the first use of nanoscale metal-organic frameworks (NMOFs) for the co-delivery of cisplatin and pooled siRNAs</w:t>
      </w:r>
      <w:del w:id="24" w:author="Unknown Author" w:date="2022-11-23T21:44:49Z">
        <w:r>
          <w:rPr/>
          <w:delText xml:space="preserve"> to overcome drug re-sistance in ovarian cancer cells</w:delText>
        </w:r>
      </w:del>
      <w:r>
        <w:rPr/>
        <w:t>.</w:t>
      </w:r>
    </w:p>
    <w:p>
      <w:pPr>
        <w:pStyle w:val="Normal"/>
        <w:rPr/>
      </w:pPr>
      <w:r>
        <w:rPr/>
        <w:tab/>
      </w:r>
      <w:del w:id="25" w:author="Unknown Author" w:date="2022-11-23T21:45:00Z">
        <w:r>
          <w:rPr/>
          <w:delText>MOFs</w:delText>
        </w:r>
      </w:del>
      <w:ins w:id="26" w:author="Unknown Author" w:date="2022-11-23T21:45:01Z">
        <w:r>
          <w:rPr/>
          <w:t>Metal-organic frameworks (MOFs)</w:t>
        </w:r>
      </w:ins>
      <w:r>
        <w:rPr/>
        <w:t xml:space="preserve"> are an emerging class of self-assembled, porous materials whose properties can be readily tuned by varying the molecular building blocks. </w:t>
      </w:r>
      <w:del w:id="27" w:author="Unknown Author" w:date="2022-11-23T21:45:33Z">
        <w:r>
          <w:rPr/>
          <w:delText>When scaled down to the nano-regime,</w:delText>
        </w:r>
      </w:del>
      <w:ins w:id="28" w:author="Unknown Author" w:date="2022-11-23T21:45:34Z">
        <w:r>
          <w:rPr/>
          <w:t>Nano-sized MOFs</w:t>
        </w:r>
      </w:ins>
      <w:r>
        <w:rPr/>
        <w:t xml:space="preserve"> </w:t>
      </w:r>
      <w:del w:id="29" w:author="Unknown Author" w:date="2022-11-23T21:45:50Z">
        <w:r>
          <w:rPr/>
          <w:delText xml:space="preserve">NMOFs </w:delText>
        </w:r>
      </w:del>
      <w:ins w:id="30" w:author="Unknown Author" w:date="2022-11-23T21:46:04Z">
        <w:r>
          <w:rPr/>
          <w:t>have been used as</w:t>
        </w:r>
      </w:ins>
      <w:del w:id="31" w:author="Unknown Author" w:date="2022-11-23T21:46:16Z">
        <w:r>
          <w:rPr/>
          <w:delText>serve as efficient</w:delText>
        </w:r>
      </w:del>
      <w:r>
        <w:rPr/>
        <w:t xml:space="preserve"> nanocarriers for </w:t>
      </w:r>
      <w:del w:id="32" w:author="Unknown Author" w:date="2022-11-23T21:46:33Z">
        <w:r>
          <w:rPr/>
          <w:delText xml:space="preserve">the delivery of </w:delText>
        </w:r>
      </w:del>
      <w:r>
        <w:rPr/>
        <w:t xml:space="preserve">imaging contrast agents and chemotherapeutics. We </w:t>
      </w:r>
      <w:del w:id="33" w:author="Unknown Author" w:date="2022-11-23T21:46:38Z">
        <w:r>
          <w:rPr/>
          <w:delText>surmised</w:delText>
        </w:r>
      </w:del>
      <w:ins w:id="34" w:author="Unknown Author" w:date="2022-11-23T21:46:38Z">
        <w:r>
          <w:rPr/>
          <w:t>hypothesized</w:t>
        </w:r>
      </w:ins>
      <w:r>
        <w:rPr/>
        <w:t xml:space="preserve"> that </w:t>
      </w:r>
      <w:del w:id="35" w:author="Unknown Author" w:date="2022-11-23T21:47:23Z">
        <w:r>
          <w:rPr/>
          <w:delText>NMOFs represent a unique nanocarrier platform by virtue of their high porosity and controllable surface functionalities:</w:delText>
        </w:r>
      </w:del>
      <w:r>
        <w:rPr/>
        <w:t xml:space="preserve"> the large pores of NMOFs c</w:t>
      </w:r>
      <w:ins w:id="36" w:author="Unknown Author" w:date="2022-11-23T21:47:36Z">
        <w:r>
          <w:rPr/>
          <w:t>ould</w:t>
        </w:r>
      </w:ins>
      <w:del w:id="37" w:author="Unknown Author" w:date="2022-11-23T21:47:35Z">
        <w:r>
          <w:rPr/>
          <w:delText>an</w:delText>
        </w:r>
      </w:del>
      <w:r>
        <w:rPr/>
        <w:t xml:space="preserve"> be used to load </w:t>
      </w:r>
      <w:ins w:id="38" w:author="Unknown Author" w:date="2022-11-23T21:47:48Z">
        <w:r>
          <w:rPr/>
          <w:t xml:space="preserve">drugs such as cisplatin </w:t>
        </w:r>
      </w:ins>
      <w:del w:id="39" w:author="Unknown Author" w:date="2022-11-23T21:48:03Z">
        <w:r>
          <w:rPr/>
          <w:delText>chemotherapeutics</w:delText>
        </w:r>
      </w:del>
      <w:r>
        <w:rPr/>
        <w:t xml:space="preserve"> while the metal ions on the NMOF surfaces c</w:t>
      </w:r>
      <w:ins w:id="40" w:author="Unknown Author" w:date="2022-11-23T21:48:09Z">
        <w:r>
          <w:rPr/>
          <w:t>ould</w:t>
        </w:r>
      </w:ins>
      <w:del w:id="41" w:author="Unknown Author" w:date="2022-11-23T21:48:09Z">
        <w:r>
          <w:rPr/>
          <w:delText>an</w:delText>
        </w:r>
      </w:del>
      <w:r>
        <w:rPr/>
        <w:t xml:space="preserve"> be used to</w:t>
      </w:r>
      <w:ins w:id="42" w:author="Unknown Author" w:date="2022-11-23T21:48:20Z">
        <w:r>
          <w:rPr/>
          <w:t xml:space="preserve"> </w:t>
        </w:r>
      </w:ins>
      <w:ins w:id="43" w:author="Unknown Author" w:date="2022-11-23T21:48:20Z">
        <w:r>
          <w:rPr/>
          <w:t>simultaneously</w:t>
        </w:r>
      </w:ins>
      <w:r>
        <w:rPr/>
        <w:t xml:space="preserve"> bind siRNAs.</w:t>
      </w:r>
      <w:ins w:id="44" w:author="Unknown Author" w:date="2022-11-23T21:52:12Z">
        <w:r>
          <w:rPr/>
          <w:t xml:space="preserve"> </w:t>
        </w:r>
      </w:ins>
      <w:ins w:id="45" w:author="Unknown Author" w:date="2022-11-23T21:52:12Z">
        <w:r>
          <w:rPr/>
          <w:t>We suspect that UiO NMOFs protect siRNAs from nuclease degradation, enhance siRNA cellular uptake, and promote siRNA escape from endosomes.</w:t>
        </w:r>
      </w:ins>
      <w:r>
        <w:rPr/>
        <w:t xml:space="preserve"> </w:t>
      </w:r>
      <w:del w:id="46" w:author="Unknown Author" w:date="2022-11-23T21:48:36Z">
        <w:r>
          <w:rPr/>
          <w:delText xml:space="preserve">The simultaneous and efficient delivery of cisplatin and pooled siRNAs to ovarian cancer cells can allow for enhanced anticancer efficacy by blocking multiple drug resistance pathways. </w:delText>
        </w:r>
      </w:del>
      <w:r>
        <w:rPr/>
        <w:t>In this work,</w:t>
      </w:r>
      <w:moveFrom w:id="47" w:author="Unknown Author" w:date="2022-11-23T21:49:27Z">
        <w:r>
          <w:rPr/>
          <w:t xml:space="preserve"> cisplatin and siRNA</w:t>
        </w:r>
      </w:moveFrom>
      <w:r>
        <w:rPr/>
        <w:t xml:space="preserve"> we</w:t>
      </w:r>
      <w:del w:id="48" w:author="Unknown Author" w:date="2022-11-23T21:49:08Z">
        <w:r>
          <w:rPr/>
          <w:delText>re</w:delText>
        </w:r>
      </w:del>
      <w:r>
        <w:rPr/>
        <w:t xml:space="preserve"> sequentially loaded</w:t>
      </w:r>
      <w:moveTo w:id="49" w:author="Unknown Author" w:date="2022-11-23T21:49:30Z">
        <w:r>
          <w:rPr/>
          <w:t xml:space="preserve"> cisplatin and siRNA</w:t>
        </w:r>
      </w:moveTo>
      <w:r>
        <w:rPr/>
        <w:t xml:space="preserve"> into </w:t>
      </w:r>
      <w:r>
        <w:rPr>
          <w:b/>
          <w:bCs/>
          <w:rPrChange w:id="0" w:author="Unknown Author" w:date="2022-11-23T21:49:45Z"/>
        </w:rPr>
        <w:t>UiO</w:t>
      </w:r>
      <w:r>
        <w:rPr/>
        <w:t xml:space="preserve"> NMOFs </w:t>
      </w:r>
      <w:ins w:id="51" w:author="Unknown Author" w:date="2022-11-23T21:50:08Z">
        <w:r>
          <w:rPr/>
          <w:t>(</w:t>
        </w:r>
      </w:ins>
      <w:r>
        <w:rPr/>
        <w:t>by covalent</w:t>
      </w:r>
      <w:ins w:id="52" w:author="Unknown Author" w:date="2022-11-23T21:50:32Z">
        <w:r>
          <w:rPr/>
          <w:t>ly</w:t>
        </w:r>
      </w:ins>
      <w:r>
        <w:rPr/>
        <w:t xml:space="preserve"> attach</w:t>
      </w:r>
      <w:ins w:id="53" w:author="Unknown Author" w:date="2022-11-23T21:50:40Z">
        <w:r>
          <w:rPr/>
          <w:t>ing</w:t>
        </w:r>
      </w:ins>
      <w:del w:id="54" w:author="Unknown Author" w:date="2022-11-23T21:50:38Z">
        <w:r>
          <w:rPr/>
          <w:delText>ment</w:delText>
        </w:r>
      </w:del>
      <w:r>
        <w:rPr/>
        <w:t xml:space="preserve"> to bridging ligands inside the NMOFs and coordinating to metal sites on the NMOF surfaces, respectively</w:t>
      </w:r>
      <w:ins w:id="55" w:author="Unknown Author" w:date="2022-11-23T21:50:12Z">
        <w:r>
          <w:rPr/>
          <w:t>)</w:t>
        </w:r>
      </w:ins>
      <w:r>
        <w:rPr/>
        <w:t>.</w:t>
      </w:r>
      <w:del w:id="56" w:author="Unknown Author" w:date="2022-11-23T21:51:42Z">
        <w:r>
          <w:rPr/>
          <w:delText xml:space="preserve"> UiO NMOFs protect siRNAs from nuclease degradation, enhance siRNA cellular uptake, and promote siRNA escape from endosomes to silence MDR genes in cisplatin-resistant ovarian cancer cells.</w:delText>
        </w:r>
      </w:del>
      <w:r>
        <w:rPr/>
        <w:t xml:space="preserve"> </w:t>
      </w:r>
      <w:del w:id="57" w:author="Unknown Author" w:date="2022-11-23T21:53:22Z">
        <w:r>
          <w:rPr/>
          <w:delText>As a result</w:delText>
        </w:r>
      </w:del>
      <w:ins w:id="58" w:author="Unknown Author" w:date="2022-11-23T21:53:22Z">
        <w:r>
          <w:rPr/>
          <w:t>We found that</w:t>
        </w:r>
      </w:ins>
      <w:del w:id="59" w:author="Unknown Author" w:date="2022-11-23T21:53:26Z">
        <w:r>
          <w:rPr/>
          <w:delText>,</w:delText>
        </w:r>
      </w:del>
      <w:r>
        <w:rPr/>
        <w:t xml:space="preserve"> co-delivery of cisplatin and siRNAs with NMOFs </w:t>
      </w:r>
      <w:del w:id="60" w:author="Unknown Author" w:date="2022-11-23T21:53:51Z">
        <w:r>
          <w:rPr/>
          <w:delText>led to</w:delText>
        </w:r>
      </w:del>
      <w:ins w:id="61" w:author="Unknown Author" w:date="2022-11-23T21:53:51Z">
        <w:r>
          <w:rPr/>
          <w:t>increased in vitro</w:t>
        </w:r>
      </w:ins>
      <w:ins w:id="62" w:author="Unknown Author" w:date="2022-11-23T21:54:05Z">
        <w:r>
          <w:rPr/>
          <w:t xml:space="preserve"> chemotherapy efficacy by 10-fold,</w:t>
        </w:r>
      </w:ins>
      <w:r>
        <w:rPr/>
        <w:t xml:space="preserve"> </w:t>
      </w:r>
      <w:del w:id="63" w:author="Unknown Author" w:date="2022-11-23T21:54:28Z">
        <w:r>
          <w:rPr/>
          <w:delText>an order of magnitude enhancement in chemotherapeutic efficacy in vitro,</w:delText>
        </w:r>
      </w:del>
      <w:r>
        <w:rPr/>
        <w:t xml:space="preserve"> as indicated by</w:t>
      </w:r>
      <w:ins w:id="64" w:author="Unknown Author" w:date="2022-11-23T21:54:51Z">
        <w:r>
          <w:rPr/>
          <w:t xml:space="preserve"> </w:t>
        </w:r>
      </w:ins>
      <w:ins w:id="65" w:author="Unknown Author" w:date="2022-11-23T21:54:51Z">
        <w:r>
          <w:rPr/>
          <w:t>a</w:t>
        </w:r>
      </w:ins>
      <w:r>
        <w:rPr/>
        <w:t xml:space="preserve"> cell viability assay, DNA laddering, and Annexin V staining.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21b7d"/>
    <w:rPr>
      <w:color w:val="0563C1" w:themeColor="hyperlink"/>
      <w:u w:val="single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d919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1b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LibreOffice/7.3.6.2$Linux_X86_64 LibreOffice_project/30$Build-2</Application>
  <AppVersion>15.0000</AppVersion>
  <Pages>2</Pages>
  <Words>297</Words>
  <Characters>1661</Characters>
  <CharactersWithSpaces>1961</CharactersWithSpaces>
  <Paragraphs>4</Paragraphs>
  <Company>Stanford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2017-11-30T02:02:00Z</dcterms:created>
  <dc:creator>Sainani, Kristin Lynn</dc:creator>
  <dc:description/>
  <dc:language>en-US</dc:language>
  <cp:lastModifiedBy/>
  <dcterms:modified xsi:type="dcterms:W3CDTF">2022-11-23T21:54:54Z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